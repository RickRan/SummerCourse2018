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ED9FD2" w14:textId="29258DC3" w:rsidR="00A32843" w:rsidRDefault="002E2321">
      <w:pPr>
        <w:rPr>
          <w:lang w:val="en-AU"/>
        </w:rPr>
      </w:pPr>
      <w:r>
        <w:rPr>
          <w:lang w:val="en-AU"/>
        </w:rPr>
        <w:t>Friday July 13 (</w:t>
      </w:r>
      <w:proofErr w:type="spellStart"/>
      <w:r w:rsidR="00304F88">
        <w:rPr>
          <w:lang w:val="en-AU"/>
        </w:rPr>
        <w:t>Omg</w:t>
      </w:r>
      <w:proofErr w:type="spellEnd"/>
      <w:r w:rsidR="00304F88">
        <w:rPr>
          <w:lang w:val="en-AU"/>
        </w:rPr>
        <w:t xml:space="preserve">! </w:t>
      </w:r>
      <w:r w:rsidR="00A32843">
        <w:rPr>
          <w:lang w:val="en-AU"/>
        </w:rPr>
        <w:t>Friday the 13th…)</w:t>
      </w:r>
    </w:p>
    <w:p w14:paraId="44DEB66C" w14:textId="77777777" w:rsidR="00A32843" w:rsidRDefault="00A32843">
      <w:pPr>
        <w:rPr>
          <w:lang w:val="en-AU"/>
        </w:rPr>
      </w:pPr>
    </w:p>
    <w:p w14:paraId="799EF8F0" w14:textId="22ECBD3B" w:rsidR="00483C26" w:rsidRDefault="006104E2">
      <w:pPr>
        <w:rPr>
          <w:b/>
          <w:lang w:val="en-AU"/>
        </w:rPr>
      </w:pPr>
      <w:r>
        <w:rPr>
          <w:b/>
          <w:lang w:val="en-AU"/>
        </w:rPr>
        <w:t>Exercise 4</w:t>
      </w:r>
      <w:r w:rsidR="00A32843">
        <w:rPr>
          <w:b/>
          <w:lang w:val="en-AU"/>
        </w:rPr>
        <w:t xml:space="preserve">: </w:t>
      </w:r>
      <w:r w:rsidR="00A32843" w:rsidRPr="00A32843">
        <w:rPr>
          <w:b/>
          <w:lang w:val="en-AU"/>
        </w:rPr>
        <w:t xml:space="preserve">“Introduction to </w:t>
      </w:r>
      <w:proofErr w:type="spellStart"/>
      <w:r w:rsidR="00A32843" w:rsidRPr="00A32843">
        <w:rPr>
          <w:b/>
          <w:lang w:val="en-AU"/>
        </w:rPr>
        <w:t>mtDNA</w:t>
      </w:r>
      <w:proofErr w:type="spellEnd"/>
      <w:r w:rsidR="00A32843" w:rsidRPr="00A32843">
        <w:rPr>
          <w:b/>
          <w:lang w:val="en-AU"/>
        </w:rPr>
        <w:t xml:space="preserve"> analysis”</w:t>
      </w:r>
    </w:p>
    <w:p w14:paraId="61E58DC7" w14:textId="77777777" w:rsidR="006104E2" w:rsidRDefault="006104E2">
      <w:pPr>
        <w:rPr>
          <w:b/>
          <w:lang w:val="en-AU"/>
        </w:rPr>
      </w:pPr>
    </w:p>
    <w:p w14:paraId="3E7CF9D0" w14:textId="367BC005" w:rsidR="006104E2" w:rsidRPr="00A32843" w:rsidRDefault="006104E2">
      <w:pPr>
        <w:rPr>
          <w:b/>
          <w:lang w:val="en-AU"/>
        </w:rPr>
      </w:pPr>
      <w:r w:rsidRPr="006104E2">
        <w:rPr>
          <w:lang w:val="en-AU"/>
          <w:rPrChange w:id="0" w:author="Melinda Yang" w:date="2018-07-13T08:54:00Z">
            <w:rPr>
              <w:b/>
              <w:lang w:val="en-AU"/>
            </w:rPr>
          </w:rPrChange>
        </w:rPr>
        <w:t xml:space="preserve">1. </w:t>
      </w:r>
      <w:ins w:id="1" w:author="Melinda Yang" w:date="2018-07-13T08:53:00Z">
        <w:r w:rsidRPr="006104E2">
          <w:rPr>
            <w:lang w:val="en-AU"/>
            <w:rPrChange w:id="2" w:author="Melinda Yang" w:date="2018-07-13T08:54:00Z">
              <w:rPr>
                <w:b/>
                <w:lang w:val="en-AU"/>
              </w:rPr>
            </w:rPrChange>
          </w:rPr>
          <w:t xml:space="preserve">Look at Figure S2.1 in the </w:t>
        </w:r>
        <w:proofErr w:type="spellStart"/>
        <w:r w:rsidRPr="006104E2">
          <w:rPr>
            <w:lang w:val="en-AU"/>
            <w:rPrChange w:id="3" w:author="Melinda Yang" w:date="2018-07-13T08:54:00Z">
              <w:rPr>
                <w:b/>
                <w:lang w:val="en-AU"/>
              </w:rPr>
            </w:rPrChange>
          </w:rPr>
          <w:t>Haak</w:t>
        </w:r>
        <w:proofErr w:type="spellEnd"/>
        <w:r w:rsidRPr="006104E2">
          <w:rPr>
            <w:lang w:val="en-AU"/>
            <w:rPrChange w:id="4" w:author="Melinda Yang" w:date="2018-07-13T08:54:00Z">
              <w:rPr>
                <w:b/>
                <w:lang w:val="en-AU"/>
              </w:rPr>
            </w:rPrChange>
          </w:rPr>
          <w:t xml:space="preserve"> et al. (2015) supplement (p. 7). </w:t>
        </w:r>
      </w:ins>
      <w:moveToRangeStart w:id="5" w:author="Melinda Yang" w:date="2018-07-13T08:54:00Z" w:name="move393091378"/>
      <w:moveTo w:id="6" w:author="Melinda Yang" w:date="2018-07-13T08:54:00Z">
        <w:r>
          <w:rPr>
            <w:rFonts w:ascii="Times New Roman" w:hAnsi="Times New Roman" w:cs="Times New Roman"/>
            <w:lang w:val="en-AU"/>
          </w:rPr>
          <w:t xml:space="preserve">Can you </w:t>
        </w:r>
        <w:del w:id="7" w:author="Melinda Yang" w:date="2018-07-13T08:54:00Z">
          <w:r w:rsidDel="006104E2">
            <w:rPr>
              <w:rFonts w:ascii="Times New Roman" w:hAnsi="Times New Roman" w:cs="Times New Roman"/>
              <w:lang w:val="en-AU"/>
            </w:rPr>
            <w:delText>describe something about</w:delText>
          </w:r>
        </w:del>
      </w:moveTo>
      <w:ins w:id="8" w:author="Melinda Yang" w:date="2018-07-13T08:54:00Z">
        <w:r>
          <w:rPr>
            <w:rFonts w:ascii="Times New Roman" w:hAnsi="Times New Roman" w:cs="Times New Roman"/>
            <w:lang w:val="en-AU"/>
          </w:rPr>
          <w:t>interpret</w:t>
        </w:r>
      </w:ins>
      <w:moveTo w:id="9" w:author="Melinda Yang" w:date="2018-07-13T08:54:00Z">
        <w:r>
          <w:rPr>
            <w:rFonts w:ascii="Times New Roman" w:hAnsi="Times New Roman" w:cs="Times New Roman"/>
            <w:lang w:val="en-AU"/>
          </w:rPr>
          <w:t xml:space="preserve"> the PCA? </w:t>
        </w:r>
        <w:del w:id="10" w:author="Melinda Yang" w:date="2018-07-13T08:54:00Z">
          <w:r w:rsidDel="006104E2">
            <w:rPr>
              <w:rFonts w:ascii="Times New Roman" w:hAnsi="Times New Roman" w:cs="Times New Roman"/>
              <w:lang w:val="en-AU"/>
            </w:rPr>
            <w:delText xml:space="preserve">(Yes, besides a lack of color of my method compared to Figure S2.1). </w:delText>
          </w:r>
        </w:del>
        <w:r>
          <w:rPr>
            <w:rFonts w:ascii="Times New Roman" w:hAnsi="Times New Roman" w:cs="Times New Roman"/>
            <w:lang w:val="en-AU"/>
          </w:rPr>
          <w:t>Do</w:t>
        </w:r>
        <w:del w:id="11" w:author="Melinda Yang" w:date="2018-07-13T08:54:00Z">
          <w:r w:rsidDel="006104E2">
            <w:rPr>
              <w:rFonts w:ascii="Times New Roman" w:hAnsi="Times New Roman" w:cs="Times New Roman"/>
              <w:lang w:val="en-AU"/>
            </w:rPr>
            <w:delText>es</w:delText>
          </w:r>
        </w:del>
        <w:r>
          <w:rPr>
            <w:rFonts w:ascii="Times New Roman" w:hAnsi="Times New Roman" w:cs="Times New Roman"/>
            <w:lang w:val="en-AU"/>
          </w:rPr>
          <w:t xml:space="preserve"> the </w:t>
        </w:r>
        <w:r w:rsidRPr="008D61FF">
          <w:rPr>
            <w:rFonts w:ascii="Times New Roman" w:hAnsi="Times New Roman" w:cs="Times New Roman"/>
            <w:lang w:val="en-AU"/>
          </w:rPr>
          <w:t>Bronze Age Kurgan samples from the steppe</w:t>
        </w:r>
        <w:del w:id="12" w:author="Melinda Yang" w:date="2018-07-13T08:54:00Z">
          <w:r w:rsidRPr="008D61FF" w:rsidDel="008003FD">
            <w:rPr>
              <w:rFonts w:ascii="Times New Roman" w:hAnsi="Times New Roman" w:cs="Times New Roman"/>
              <w:lang w:val="en-AU"/>
            </w:rPr>
            <w:delText xml:space="preserve"> (BA</w:delText>
          </w:r>
          <w:r w:rsidDel="008003FD">
            <w:rPr>
              <w:rFonts w:ascii="Times New Roman" w:hAnsi="Times New Roman" w:cs="Times New Roman"/>
              <w:lang w:val="en-AU"/>
            </w:rPr>
            <w:delText>K)</w:delText>
          </w:r>
        </w:del>
        <w:r>
          <w:rPr>
            <w:rFonts w:ascii="Times New Roman" w:hAnsi="Times New Roman" w:cs="Times New Roman"/>
            <w:lang w:val="en-AU"/>
          </w:rPr>
          <w:t>, Siberia</w:t>
        </w:r>
        <w:del w:id="13" w:author="Melinda Yang" w:date="2018-07-13T08:55:00Z">
          <w:r w:rsidDel="008003FD">
            <w:rPr>
              <w:rFonts w:ascii="Times New Roman" w:hAnsi="Times New Roman" w:cs="Times New Roman"/>
              <w:lang w:val="en-AU"/>
            </w:rPr>
            <w:delText xml:space="preserve"> (BAS)</w:delText>
          </w:r>
        </w:del>
        <w:r>
          <w:rPr>
            <w:rFonts w:ascii="Times New Roman" w:hAnsi="Times New Roman" w:cs="Times New Roman"/>
            <w:lang w:val="en-AU"/>
          </w:rPr>
          <w:t xml:space="preserve"> and </w:t>
        </w:r>
        <w:r w:rsidRPr="008D61FF">
          <w:rPr>
            <w:rFonts w:ascii="Times New Roman" w:hAnsi="Times New Roman" w:cs="Times New Roman"/>
            <w:lang w:val="en-AU"/>
          </w:rPr>
          <w:t>Catacomb culture</w:t>
        </w:r>
        <w:del w:id="14" w:author="Melinda Yang" w:date="2018-07-13T08:55:00Z">
          <w:r w:rsidRPr="008D61FF" w:rsidDel="008003FD">
            <w:rPr>
              <w:rFonts w:ascii="Times New Roman" w:hAnsi="Times New Roman" w:cs="Times New Roman"/>
              <w:lang w:val="en-AU"/>
            </w:rPr>
            <w:delText xml:space="preserve"> (CAT)</w:delText>
          </w:r>
        </w:del>
        <w:r>
          <w:rPr>
            <w:rFonts w:ascii="Times New Roman" w:hAnsi="Times New Roman" w:cs="Times New Roman"/>
            <w:lang w:val="en-AU"/>
          </w:rPr>
          <w:t xml:space="preserve"> cluster with </w:t>
        </w:r>
        <w:r w:rsidRPr="003E1B25">
          <w:rPr>
            <w:rFonts w:ascii="Times New Roman" w:hAnsi="Times New Roman" w:cs="Times New Roman"/>
            <w:lang w:val="en-AU"/>
          </w:rPr>
          <w:t xml:space="preserve">hunter-gatherer samples from </w:t>
        </w:r>
        <w:proofErr w:type="gramStart"/>
        <w:r w:rsidRPr="003E1B25">
          <w:rPr>
            <w:rFonts w:ascii="Times New Roman" w:hAnsi="Times New Roman" w:cs="Times New Roman"/>
            <w:lang w:val="en-AU"/>
          </w:rPr>
          <w:t>eastern</w:t>
        </w:r>
        <w:proofErr w:type="gramEnd"/>
        <w:r w:rsidRPr="003E1B25">
          <w:rPr>
            <w:rFonts w:ascii="Times New Roman" w:hAnsi="Times New Roman" w:cs="Times New Roman"/>
            <w:lang w:val="en-AU"/>
          </w:rPr>
          <w:t xml:space="preserve"> Europe</w:t>
        </w:r>
        <w:del w:id="15" w:author="Melinda Yang" w:date="2018-07-13T08:55:00Z">
          <w:r w:rsidRPr="003E1B25" w:rsidDel="008003FD">
            <w:rPr>
              <w:rFonts w:ascii="Times New Roman" w:hAnsi="Times New Roman" w:cs="Times New Roman"/>
              <w:lang w:val="en-AU"/>
            </w:rPr>
            <w:delText xml:space="preserve"> </w:delText>
          </w:r>
          <w:r w:rsidDel="008003FD">
            <w:rPr>
              <w:rFonts w:ascii="Times New Roman" w:hAnsi="Times New Roman" w:cs="Times New Roman"/>
              <w:lang w:val="en-AU"/>
            </w:rPr>
            <w:delText>(HGE)</w:delText>
          </w:r>
        </w:del>
        <w:r>
          <w:rPr>
            <w:rFonts w:ascii="Times New Roman" w:hAnsi="Times New Roman" w:cs="Times New Roman"/>
            <w:lang w:val="en-AU"/>
          </w:rPr>
          <w:t xml:space="preserve"> and northern Europe</w:t>
        </w:r>
        <w:del w:id="16" w:author="Melinda Yang" w:date="2018-07-13T08:55:00Z">
          <w:r w:rsidDel="008003FD">
            <w:rPr>
              <w:rFonts w:ascii="Times New Roman" w:hAnsi="Times New Roman" w:cs="Times New Roman"/>
              <w:lang w:val="en-AU"/>
            </w:rPr>
            <w:delText xml:space="preserve"> (PWC)</w:delText>
          </w:r>
        </w:del>
        <w:r>
          <w:rPr>
            <w:rFonts w:ascii="Times New Roman" w:hAnsi="Times New Roman" w:cs="Times New Roman"/>
            <w:lang w:val="en-AU"/>
          </w:rPr>
          <w:t xml:space="preserve"> more than other Neolithic cultures, such as </w:t>
        </w:r>
        <w:r w:rsidRPr="00FE622C">
          <w:rPr>
            <w:rFonts w:ascii="Times New Roman" w:hAnsi="Times New Roman" w:cs="Times New Roman"/>
            <w:lang w:val="en-AU"/>
          </w:rPr>
          <w:t xml:space="preserve">Middle </w:t>
        </w:r>
        <w:r>
          <w:rPr>
            <w:rFonts w:ascii="Times New Roman" w:hAnsi="Times New Roman" w:cs="Times New Roman"/>
            <w:lang w:val="en-AU"/>
          </w:rPr>
          <w:t xml:space="preserve">Neolithic </w:t>
        </w:r>
        <w:proofErr w:type="spellStart"/>
        <w:r>
          <w:rPr>
            <w:rFonts w:ascii="Times New Roman" w:hAnsi="Times New Roman" w:cs="Times New Roman"/>
            <w:lang w:val="en-AU"/>
          </w:rPr>
          <w:t>Baalberge</w:t>
        </w:r>
        <w:proofErr w:type="spellEnd"/>
        <w:r>
          <w:rPr>
            <w:rFonts w:ascii="Times New Roman" w:hAnsi="Times New Roman" w:cs="Times New Roman"/>
            <w:lang w:val="en-AU"/>
          </w:rPr>
          <w:t xml:space="preserve"> group</w:t>
        </w:r>
        <w:del w:id="17" w:author="Melinda Yang" w:date="2018-07-13T08:55:00Z">
          <w:r w:rsidDel="008003FD">
            <w:rPr>
              <w:rFonts w:ascii="Times New Roman" w:hAnsi="Times New Roman" w:cs="Times New Roman"/>
              <w:lang w:val="en-AU"/>
            </w:rPr>
            <w:delText xml:space="preserve"> (BAC)</w:delText>
          </w:r>
        </w:del>
        <w:r>
          <w:rPr>
            <w:rFonts w:ascii="Times New Roman" w:hAnsi="Times New Roman" w:cs="Times New Roman"/>
            <w:lang w:val="en-AU"/>
          </w:rPr>
          <w:t>?</w:t>
        </w:r>
      </w:moveTo>
      <w:moveToRangeEnd w:id="5"/>
      <w:ins w:id="18" w:author="Melinda Yang" w:date="2018-07-13T08:55:00Z">
        <w:r w:rsidR="008003FD">
          <w:rPr>
            <w:rFonts w:ascii="Times New Roman" w:hAnsi="Times New Roman" w:cs="Times New Roman"/>
            <w:lang w:val="en-AU"/>
          </w:rPr>
          <w:t xml:space="preserve"> Determine which IDs are associated with which of the above cultures to help. </w:t>
        </w:r>
      </w:ins>
    </w:p>
    <w:p w14:paraId="62C10EA4" w14:textId="77777777" w:rsidR="00EB7716" w:rsidRDefault="00EB7716">
      <w:pPr>
        <w:rPr>
          <w:ins w:id="19" w:author="Melinda Yang" w:date="2018-07-13T09:41:00Z"/>
          <w:lang w:val="en-AU"/>
        </w:rPr>
      </w:pPr>
    </w:p>
    <w:p w14:paraId="5633DC5B" w14:textId="4245858E" w:rsidR="00B54E51" w:rsidRDefault="00B54E51">
      <w:pPr>
        <w:rPr>
          <w:ins w:id="20" w:author="Melinda Yang" w:date="2018-07-13T09:41:00Z"/>
          <w:lang w:val="en-AU"/>
        </w:rPr>
      </w:pPr>
      <w:ins w:id="21" w:author="Melinda Yang" w:date="2018-07-13T09:41:00Z">
        <w:r>
          <w:rPr>
            <w:lang w:val="en-AU"/>
          </w:rPr>
          <w:t xml:space="preserve">2. </w:t>
        </w:r>
      </w:ins>
      <w:ins w:id="22" w:author="Melinda Yang" w:date="2018-07-13T09:48:00Z">
        <w:r w:rsidR="000D7EB7">
          <w:rPr>
            <w:lang w:val="en-AU"/>
          </w:rPr>
          <w:t xml:space="preserve">Take the </w:t>
        </w:r>
        <w:proofErr w:type="spellStart"/>
        <w:r w:rsidR="000D7EB7">
          <w:rPr>
            <w:lang w:val="en-AU"/>
          </w:rPr>
          <w:t>Alberstedt_LN</w:t>
        </w:r>
        <w:proofErr w:type="spellEnd"/>
        <w:r w:rsidR="000D7EB7">
          <w:rPr>
            <w:lang w:val="en-AU"/>
          </w:rPr>
          <w:t xml:space="preserve"> individual (see IND file). </w:t>
        </w:r>
      </w:ins>
      <w:ins w:id="23" w:author="Melinda Yang" w:date="2018-07-13T09:49:00Z">
        <w:r w:rsidR="000D7EB7">
          <w:rPr>
            <w:lang w:val="en-AU"/>
          </w:rPr>
          <w:t xml:space="preserve">In Table S2.1, look for this individual. Write the </w:t>
        </w:r>
        <w:proofErr w:type="spellStart"/>
        <w:r w:rsidR="000D7EB7">
          <w:rPr>
            <w:lang w:val="en-AU"/>
          </w:rPr>
          <w:t>haplogroup</w:t>
        </w:r>
        <w:proofErr w:type="spellEnd"/>
        <w:r w:rsidR="000D7EB7">
          <w:rPr>
            <w:lang w:val="en-AU"/>
          </w:rPr>
          <w:t>, list how many S</w:t>
        </w:r>
      </w:ins>
      <w:ins w:id="24" w:author="Melinda Yang" w:date="2018-07-13T09:50:00Z">
        <w:r w:rsidR="000D7EB7">
          <w:rPr>
            <w:lang w:val="en-AU"/>
          </w:rPr>
          <w:t xml:space="preserve">NPs do not match the RSRS. Explain how the notation works. </w:t>
        </w:r>
      </w:ins>
    </w:p>
    <w:p w14:paraId="1E9962AE" w14:textId="77777777" w:rsidR="00B54E51" w:rsidRDefault="00B54E51">
      <w:pPr>
        <w:rPr>
          <w:ins w:id="25" w:author="Melinda Yang" w:date="2018-07-13T09:42:00Z"/>
          <w:lang w:val="en-AU"/>
        </w:rPr>
      </w:pPr>
    </w:p>
    <w:p w14:paraId="1F7F6289" w14:textId="0556C853" w:rsidR="00B54E51" w:rsidRDefault="00B54E51">
      <w:pPr>
        <w:rPr>
          <w:ins w:id="26" w:author="Melinda Yang" w:date="2018-07-13T09:36:00Z"/>
          <w:lang w:val="en-AU"/>
        </w:rPr>
      </w:pPr>
      <w:ins w:id="27" w:author="Melinda Yang" w:date="2018-07-13T09:42:00Z">
        <w:r>
          <w:rPr>
            <w:lang w:val="en-AU"/>
          </w:rPr>
          <w:t xml:space="preserve">3. What can you learn about a population from </w:t>
        </w:r>
        <w:proofErr w:type="spellStart"/>
        <w:r>
          <w:rPr>
            <w:lang w:val="en-AU"/>
          </w:rPr>
          <w:t>uniparental</w:t>
        </w:r>
        <w:proofErr w:type="spellEnd"/>
        <w:r>
          <w:rPr>
            <w:lang w:val="en-AU"/>
          </w:rPr>
          <w:t xml:space="preserve"> markers and what can’t you learn about a population? List at least one each. </w:t>
        </w:r>
      </w:ins>
    </w:p>
    <w:p w14:paraId="44824773" w14:textId="77777777" w:rsidR="00B54E51" w:rsidRDefault="00B54E51">
      <w:pPr>
        <w:rPr>
          <w:ins w:id="28" w:author="Melinda Yang" w:date="2018-07-13T09:36:00Z"/>
          <w:lang w:val="en-AU"/>
        </w:rPr>
      </w:pPr>
    </w:p>
    <w:p w14:paraId="54FBD321" w14:textId="28D955F2" w:rsidR="00B54E51" w:rsidRPr="00B54E51" w:rsidDel="00B54E51" w:rsidRDefault="00B54E51">
      <w:pPr>
        <w:rPr>
          <w:del w:id="29" w:author="Melinda Yang" w:date="2018-07-13T09:43:00Z"/>
          <w:b/>
          <w:lang w:val="en-AU"/>
          <w:rPrChange w:id="30" w:author="Melinda Yang" w:date="2018-07-13T09:36:00Z">
            <w:rPr>
              <w:del w:id="31" w:author="Melinda Yang" w:date="2018-07-13T09:43:00Z"/>
              <w:lang w:val="en-AU"/>
            </w:rPr>
          </w:rPrChange>
        </w:rPr>
      </w:pPr>
      <w:ins w:id="32" w:author="Melinda Yang" w:date="2018-07-13T09:42:00Z">
        <w:r>
          <w:rPr>
            <w:b/>
            <w:lang w:val="en-AU"/>
          </w:rPr>
          <w:t xml:space="preserve">4. </w:t>
        </w:r>
      </w:ins>
      <w:ins w:id="33" w:author="Melinda Yang" w:date="2018-07-13T09:36:00Z">
        <w:r w:rsidRPr="00B54E51">
          <w:rPr>
            <w:b/>
            <w:lang w:val="en-AU"/>
            <w:rPrChange w:id="34" w:author="Melinda Yang" w:date="2018-07-13T09:36:00Z">
              <w:rPr>
                <w:lang w:val="en-AU"/>
              </w:rPr>
            </w:rPrChange>
          </w:rPr>
          <w:t>ADVANCED:</w:t>
        </w:r>
      </w:ins>
      <w:ins w:id="35" w:author="Melinda Yang" w:date="2018-07-13T09:43:00Z">
        <w:r>
          <w:rPr>
            <w:lang w:val="en-AU"/>
          </w:rPr>
          <w:t xml:space="preserve"> </w:t>
        </w:r>
      </w:ins>
    </w:p>
    <w:p w14:paraId="235B825F" w14:textId="72A5CD74" w:rsidR="00BE21A3" w:rsidRPr="00E61EF3" w:rsidRDefault="00493478" w:rsidP="002E2321">
      <w:r w:rsidRPr="002E2321">
        <w:rPr>
          <w:lang w:val="en-AU"/>
        </w:rPr>
        <w:t>Th</w:t>
      </w:r>
      <w:ins w:id="36" w:author="Melinda Yang" w:date="2018-07-13T09:36:00Z">
        <w:r w:rsidR="00B54E51">
          <w:rPr>
            <w:lang w:val="en-AU"/>
          </w:rPr>
          <w:t>is</w:t>
        </w:r>
      </w:ins>
      <w:del w:id="37" w:author="Melinda Yang" w:date="2018-07-13T09:36:00Z">
        <w:r w:rsidRPr="002E2321" w:rsidDel="00B54E51">
          <w:rPr>
            <w:lang w:val="en-AU"/>
          </w:rPr>
          <w:delText>e</w:delText>
        </w:r>
      </w:del>
      <w:r w:rsidR="003C4469" w:rsidRPr="002E2321">
        <w:rPr>
          <w:lang w:val="en-AU"/>
        </w:rPr>
        <w:t xml:space="preserve"> homework exer</w:t>
      </w:r>
      <w:r w:rsidRPr="002E2321">
        <w:rPr>
          <w:lang w:val="en-AU"/>
        </w:rPr>
        <w:t>cise is to reproduce the PCA (</w:t>
      </w:r>
      <w:r w:rsidR="00304F88">
        <w:rPr>
          <w:lang w:val="en-AU"/>
        </w:rPr>
        <w:t xml:space="preserve">on </w:t>
      </w:r>
      <w:r w:rsidRPr="002E2321">
        <w:rPr>
          <w:lang w:val="en-AU"/>
        </w:rPr>
        <w:t xml:space="preserve">page 7 of </w:t>
      </w:r>
      <w:proofErr w:type="spellStart"/>
      <w:r w:rsidRPr="002E2321">
        <w:rPr>
          <w:lang w:val="en-AU"/>
        </w:rPr>
        <w:t>Haak</w:t>
      </w:r>
      <w:proofErr w:type="spellEnd"/>
      <w:r w:rsidRPr="002E2321">
        <w:rPr>
          <w:lang w:val="en-AU"/>
        </w:rPr>
        <w:t xml:space="preserve"> et al. 2015</w:t>
      </w:r>
      <w:r w:rsidR="00304F88">
        <w:rPr>
          <w:lang w:val="en-AU"/>
        </w:rPr>
        <w:t xml:space="preserve"> </w:t>
      </w:r>
      <w:r w:rsidR="006104E2">
        <w:rPr>
          <w:lang w:val="en-AU"/>
        </w:rPr>
        <w:t>supplement</w:t>
      </w:r>
      <w:r w:rsidRPr="002E2321">
        <w:rPr>
          <w:lang w:val="en-AU"/>
        </w:rPr>
        <w:t>)</w:t>
      </w:r>
      <w:r w:rsidR="003C4469" w:rsidRPr="002E2321">
        <w:rPr>
          <w:lang w:val="en-AU"/>
        </w:rPr>
        <w:t xml:space="preserve"> using the </w:t>
      </w:r>
      <w:r w:rsidRPr="002E2321">
        <w:rPr>
          <w:lang w:val="en-AU"/>
        </w:rPr>
        <w:t>Table S2.2 (</w:t>
      </w:r>
      <w:r w:rsidR="003C4469" w:rsidRPr="002E2321">
        <w:rPr>
          <w:lang w:val="en-AU"/>
        </w:rPr>
        <w:t>page 19</w:t>
      </w:r>
      <w:r w:rsidRPr="002E2321">
        <w:rPr>
          <w:lang w:val="en-AU"/>
        </w:rPr>
        <w:t>)</w:t>
      </w:r>
      <w:r w:rsidR="00FC46B6" w:rsidRPr="002E2321">
        <w:rPr>
          <w:lang w:val="en-AU"/>
        </w:rPr>
        <w:t>. This is exciting!</w:t>
      </w:r>
      <w:r w:rsidRPr="002E2321">
        <w:rPr>
          <w:lang w:val="en-AU"/>
        </w:rPr>
        <w:t xml:space="preserve"> </w:t>
      </w:r>
      <w:r w:rsidR="00FC46B6" w:rsidRPr="002E2321">
        <w:rPr>
          <w:lang w:val="en-AU"/>
        </w:rPr>
        <w:t>You will see how easy it is to produce a plot on a paper from Nature!</w:t>
      </w:r>
    </w:p>
    <w:p w14:paraId="3AD09B9C" w14:textId="77777777" w:rsidR="00D03EF3" w:rsidRDefault="00D03EF3" w:rsidP="00E61EF3"/>
    <w:p w14:paraId="2EC7E7F5" w14:textId="3780461D" w:rsidR="00FC46B6" w:rsidRDefault="00493478" w:rsidP="00E61EF3">
      <w:pPr>
        <w:rPr>
          <w:lang w:val="en-AU"/>
        </w:rPr>
      </w:pPr>
      <w:r>
        <w:rPr>
          <w:lang w:val="en-AU"/>
        </w:rPr>
        <w:t>To complete this exercise, we will</w:t>
      </w:r>
      <w:r w:rsidR="00304F88">
        <w:rPr>
          <w:lang w:val="en-AU"/>
        </w:rPr>
        <w:t xml:space="preserve"> need to use R</w:t>
      </w:r>
      <w:r w:rsidR="00B54E51">
        <w:rPr>
          <w:lang w:val="en-AU"/>
        </w:rPr>
        <w:t xml:space="preserve">. The server has access to R, but currently only on the Terminal. (If we get access to it on </w:t>
      </w:r>
      <w:proofErr w:type="spellStart"/>
      <w:r w:rsidR="00B54E51">
        <w:rPr>
          <w:lang w:val="en-AU"/>
        </w:rPr>
        <w:t>jupyter</w:t>
      </w:r>
      <w:proofErr w:type="spellEnd"/>
      <w:r w:rsidR="00B54E51">
        <w:rPr>
          <w:lang w:val="en-AU"/>
        </w:rPr>
        <w:t xml:space="preserve"> notebook, we will let you know!). If you prefer to do this on a GUI on your computer, please install R. </w:t>
      </w:r>
    </w:p>
    <w:p w14:paraId="4549A959" w14:textId="77777777" w:rsidR="00FC46B6" w:rsidRDefault="00FC46B6" w:rsidP="00E61EF3">
      <w:pPr>
        <w:rPr>
          <w:lang w:val="en-AU"/>
        </w:rPr>
      </w:pPr>
    </w:p>
    <w:p w14:paraId="1A4F6D19" w14:textId="4F2FDB50" w:rsidR="00493478" w:rsidRDefault="00D03EF3" w:rsidP="00FC46B6">
      <w:pPr>
        <w:shd w:val="clear" w:color="auto" w:fill="EBEBEB"/>
        <w:rPr>
          <w:lang w:val="en-AU"/>
        </w:rPr>
      </w:pPr>
      <w:r>
        <w:rPr>
          <w:lang w:val="en-AU"/>
        </w:rPr>
        <w:t xml:space="preserve">For </w:t>
      </w:r>
      <w:r w:rsidR="00493478">
        <w:rPr>
          <w:lang w:val="en-AU"/>
        </w:rPr>
        <w:t xml:space="preserve">Mac users: </w:t>
      </w:r>
      <w:hyperlink r:id="rId7" w:history="1">
        <w:r w:rsidR="00493478" w:rsidRPr="00112722">
          <w:rPr>
            <w:rStyle w:val="Hyperlink"/>
            <w:lang w:val="en-AU"/>
          </w:rPr>
          <w:t>https://cran.r-project.org/bin/macosx/</w:t>
        </w:r>
      </w:hyperlink>
    </w:p>
    <w:p w14:paraId="75324674" w14:textId="79FD666C" w:rsidR="00493478" w:rsidRDefault="00D03EF3" w:rsidP="00FC46B6">
      <w:pPr>
        <w:shd w:val="clear" w:color="auto" w:fill="EBEBEB"/>
        <w:rPr>
          <w:lang w:val="en-AU"/>
        </w:rPr>
      </w:pPr>
      <w:r>
        <w:rPr>
          <w:lang w:val="en-AU"/>
        </w:rPr>
        <w:t xml:space="preserve">For </w:t>
      </w:r>
      <w:r w:rsidR="00493478">
        <w:rPr>
          <w:lang w:val="en-AU"/>
        </w:rPr>
        <w:t>PC users:</w:t>
      </w:r>
      <w:r w:rsidRPr="00D03EF3">
        <w:t xml:space="preserve"> </w:t>
      </w:r>
      <w:hyperlink r:id="rId8" w:history="1">
        <w:r w:rsidRPr="00112722">
          <w:rPr>
            <w:rStyle w:val="Hyperlink"/>
            <w:lang w:val="en-AU"/>
          </w:rPr>
          <w:t>https://cran.r-project.org/bin/windows/base/</w:t>
        </w:r>
      </w:hyperlink>
    </w:p>
    <w:p w14:paraId="3E9FFA3B" w14:textId="77777777" w:rsidR="00493478" w:rsidRDefault="00493478" w:rsidP="00E61EF3"/>
    <w:p w14:paraId="270E251E" w14:textId="709E5C8D" w:rsidR="00FC46B6" w:rsidRDefault="00D03EF3" w:rsidP="00E61EF3">
      <w:pPr>
        <w:rPr>
          <w:lang w:val="en-AU"/>
        </w:rPr>
      </w:pPr>
      <w:r>
        <w:rPr>
          <w:lang w:val="en-AU"/>
        </w:rPr>
        <w:t xml:space="preserve">After you </w:t>
      </w:r>
      <w:r w:rsidR="00FC46B6">
        <w:rPr>
          <w:lang w:val="en-AU"/>
        </w:rPr>
        <w:t xml:space="preserve">have </w:t>
      </w:r>
      <w:r>
        <w:rPr>
          <w:lang w:val="en-AU"/>
        </w:rPr>
        <w:t>install</w:t>
      </w:r>
      <w:r>
        <w:rPr>
          <w:lang w:val="en-AU" w:eastAsia="zh-CN"/>
        </w:rPr>
        <w:t>ed</w:t>
      </w:r>
      <w:r w:rsidR="00D27DF8">
        <w:rPr>
          <w:lang w:val="en-AU"/>
        </w:rPr>
        <w:t xml:space="preserve"> R, you</w:t>
      </w:r>
      <w:r w:rsidR="00FC46B6">
        <w:rPr>
          <w:lang w:val="en-AU"/>
        </w:rPr>
        <w:t xml:space="preserve"> wil</w:t>
      </w:r>
      <w:r w:rsidR="00FC46B6">
        <w:rPr>
          <w:rFonts w:hint="eastAsia"/>
          <w:lang w:val="en-AU" w:eastAsia="zh-CN"/>
        </w:rPr>
        <w:t>l</w:t>
      </w:r>
      <w:r w:rsidR="00A32843">
        <w:rPr>
          <w:lang w:val="en-AU"/>
        </w:rPr>
        <w:t xml:space="preserve"> install an </w:t>
      </w:r>
      <w:r>
        <w:rPr>
          <w:lang w:val="en-AU"/>
        </w:rPr>
        <w:t>R package</w:t>
      </w:r>
      <w:r w:rsidR="00FC46B6">
        <w:rPr>
          <w:lang w:val="en-AU"/>
        </w:rPr>
        <w:t xml:space="preserve"> called:</w:t>
      </w:r>
      <w:r>
        <w:rPr>
          <w:lang w:val="en-AU"/>
        </w:rPr>
        <w:t xml:space="preserve"> “</w:t>
      </w:r>
      <w:proofErr w:type="spellStart"/>
      <w:r w:rsidR="00493478">
        <w:rPr>
          <w:lang w:val="en-AU"/>
        </w:rPr>
        <w:t>ggbiplot</w:t>
      </w:r>
      <w:proofErr w:type="spellEnd"/>
      <w:r>
        <w:rPr>
          <w:lang w:val="en-AU"/>
        </w:rPr>
        <w:t>”</w:t>
      </w:r>
    </w:p>
    <w:p w14:paraId="35ED17A2" w14:textId="014F647D" w:rsidR="00FC46B6" w:rsidRDefault="00FC46B6" w:rsidP="00E61EF3">
      <w:pPr>
        <w:rPr>
          <w:lang w:val="en-AU"/>
        </w:rPr>
      </w:pPr>
      <w:r>
        <w:rPr>
          <w:lang w:val="en-AU"/>
        </w:rPr>
        <w:t>(</w:t>
      </w:r>
      <w:proofErr w:type="gramStart"/>
      <w:r>
        <w:rPr>
          <w:lang w:val="en-AU"/>
        </w:rPr>
        <w:t>you</w:t>
      </w:r>
      <w:proofErr w:type="gramEnd"/>
      <w:r>
        <w:rPr>
          <w:lang w:val="en-AU"/>
        </w:rPr>
        <w:t xml:space="preserve"> can read about details here, </w:t>
      </w:r>
      <w:hyperlink r:id="rId9" w:history="1">
        <w:r w:rsidRPr="00112722">
          <w:rPr>
            <w:rStyle w:val="Hyperlink"/>
            <w:lang w:val="en-AU"/>
          </w:rPr>
          <w:t>https://github.com/vqv/ggbiplot</w:t>
        </w:r>
      </w:hyperlink>
      <w:r>
        <w:rPr>
          <w:lang w:val="en-AU"/>
        </w:rPr>
        <w:t>)</w:t>
      </w:r>
    </w:p>
    <w:p w14:paraId="25705237" w14:textId="77777777" w:rsidR="00FC46B6" w:rsidRDefault="00FC46B6" w:rsidP="00E61EF3">
      <w:pPr>
        <w:rPr>
          <w:lang w:val="en-AU"/>
        </w:rPr>
      </w:pPr>
    </w:p>
    <w:p w14:paraId="1C9DB2E3" w14:textId="23228151" w:rsidR="00E61EF3" w:rsidRDefault="00493478" w:rsidP="00E61EF3">
      <w:pPr>
        <w:rPr>
          <w:lang w:val="en-AU"/>
        </w:rPr>
      </w:pPr>
      <w:r>
        <w:rPr>
          <w:lang w:val="en-AU"/>
        </w:rPr>
        <w:t xml:space="preserve">To install </w:t>
      </w:r>
      <w:proofErr w:type="spellStart"/>
      <w:r>
        <w:rPr>
          <w:lang w:val="en-AU"/>
        </w:rPr>
        <w:t>ggbiplot</w:t>
      </w:r>
      <w:proofErr w:type="spellEnd"/>
      <w:r>
        <w:rPr>
          <w:lang w:val="en-AU"/>
        </w:rPr>
        <w:t xml:space="preserve">, </w:t>
      </w:r>
      <w:r w:rsidR="00D03EF3">
        <w:rPr>
          <w:lang w:val="en-AU"/>
        </w:rPr>
        <w:t xml:space="preserve">first </w:t>
      </w:r>
      <w:r>
        <w:rPr>
          <w:lang w:val="en-AU"/>
        </w:rPr>
        <w:t>o</w:t>
      </w:r>
      <w:r w:rsidR="00E61EF3">
        <w:rPr>
          <w:lang w:val="en-AU"/>
        </w:rPr>
        <w:t xml:space="preserve">pen R, </w:t>
      </w:r>
      <w:r w:rsidR="00FC46B6">
        <w:rPr>
          <w:lang w:val="en-AU"/>
        </w:rPr>
        <w:t xml:space="preserve">and then at the command line </w:t>
      </w:r>
      <w:r w:rsidR="00E61EF3">
        <w:rPr>
          <w:lang w:val="en-AU"/>
        </w:rPr>
        <w:t>type in:</w:t>
      </w:r>
    </w:p>
    <w:p w14:paraId="63217832" w14:textId="77777777" w:rsidR="00FC46B6" w:rsidRDefault="00FC46B6" w:rsidP="00E61EF3">
      <w:pPr>
        <w:rPr>
          <w:lang w:val="en-AU"/>
        </w:rPr>
      </w:pPr>
    </w:p>
    <w:p w14:paraId="51654274" w14:textId="1BCB9392" w:rsidR="00E61EF3" w:rsidRPr="00E61EF3" w:rsidRDefault="00493478" w:rsidP="00FC46B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lang w:eastAsia="zh-CN"/>
        </w:rPr>
      </w:pPr>
      <w:r>
        <w:rPr>
          <w:rFonts w:ascii="Consolas" w:eastAsia="Times New Roman" w:hAnsi="Consolas" w:cs="Consolas"/>
          <w:color w:val="24292E"/>
          <w:sz w:val="20"/>
          <w:szCs w:val="20"/>
          <w:lang w:eastAsia="zh-CN"/>
        </w:rPr>
        <w:t>&gt;</w:t>
      </w:r>
      <w:proofErr w:type="gramStart"/>
      <w:r w:rsidR="00E61EF3" w:rsidRPr="00E61EF3">
        <w:rPr>
          <w:rFonts w:ascii="Consolas" w:eastAsia="Times New Roman" w:hAnsi="Consolas" w:cs="Consolas"/>
          <w:color w:val="24292E"/>
          <w:sz w:val="20"/>
          <w:szCs w:val="20"/>
          <w:lang w:eastAsia="zh-CN"/>
        </w:rPr>
        <w:t>library</w:t>
      </w:r>
      <w:proofErr w:type="gramEnd"/>
      <w:r w:rsidR="00E61EF3" w:rsidRPr="00E61EF3">
        <w:rPr>
          <w:rFonts w:ascii="Consolas" w:eastAsia="Times New Roman" w:hAnsi="Consolas" w:cs="Consolas"/>
          <w:color w:val="24292E"/>
          <w:sz w:val="20"/>
          <w:szCs w:val="20"/>
          <w:lang w:eastAsia="zh-CN"/>
        </w:rPr>
        <w:t>(</w:t>
      </w:r>
      <w:proofErr w:type="spellStart"/>
      <w:r w:rsidR="00E61EF3" w:rsidRPr="00E61EF3">
        <w:rPr>
          <w:rFonts w:ascii="Consolas" w:eastAsia="Times New Roman" w:hAnsi="Consolas" w:cs="Consolas"/>
          <w:color w:val="24292E"/>
          <w:sz w:val="20"/>
          <w:szCs w:val="20"/>
          <w:lang w:eastAsia="zh-CN"/>
        </w:rPr>
        <w:t>devtools</w:t>
      </w:r>
      <w:proofErr w:type="spellEnd"/>
      <w:r w:rsidR="00E61EF3" w:rsidRPr="00E61EF3">
        <w:rPr>
          <w:rFonts w:ascii="Consolas" w:eastAsia="Times New Roman" w:hAnsi="Consolas" w:cs="Consolas"/>
          <w:color w:val="24292E"/>
          <w:sz w:val="20"/>
          <w:szCs w:val="20"/>
          <w:lang w:eastAsia="zh-CN"/>
        </w:rPr>
        <w:t>)</w:t>
      </w:r>
    </w:p>
    <w:p w14:paraId="34B33695" w14:textId="6BE90913" w:rsidR="00E61EF3" w:rsidRPr="00E61EF3" w:rsidRDefault="00493478" w:rsidP="00FC46B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lang w:eastAsia="zh-CN"/>
        </w:rPr>
      </w:pPr>
      <w:r>
        <w:rPr>
          <w:rFonts w:ascii="Consolas" w:eastAsia="Times New Roman" w:hAnsi="Consolas" w:cs="Consolas"/>
          <w:color w:val="24292E"/>
          <w:sz w:val="20"/>
          <w:szCs w:val="20"/>
          <w:lang w:eastAsia="zh-CN"/>
        </w:rPr>
        <w:t>&gt;</w:t>
      </w:r>
      <w:proofErr w:type="spellStart"/>
      <w:proofErr w:type="gramStart"/>
      <w:r w:rsidR="00E61EF3" w:rsidRPr="00E61EF3">
        <w:rPr>
          <w:rFonts w:ascii="Consolas" w:eastAsia="Times New Roman" w:hAnsi="Consolas" w:cs="Consolas"/>
          <w:color w:val="24292E"/>
          <w:sz w:val="20"/>
          <w:szCs w:val="20"/>
          <w:lang w:eastAsia="zh-CN"/>
        </w:rPr>
        <w:t>install</w:t>
      </w:r>
      <w:proofErr w:type="gramEnd"/>
      <w:r w:rsidR="00E61EF3" w:rsidRPr="00E61EF3">
        <w:rPr>
          <w:rFonts w:ascii="Consolas" w:eastAsia="Times New Roman" w:hAnsi="Consolas" w:cs="Consolas"/>
          <w:color w:val="24292E"/>
          <w:sz w:val="20"/>
          <w:szCs w:val="20"/>
          <w:lang w:eastAsia="zh-CN"/>
        </w:rPr>
        <w:t>_github</w:t>
      </w:r>
      <w:proofErr w:type="spellEnd"/>
      <w:r w:rsidR="00E61EF3" w:rsidRPr="00E61EF3">
        <w:rPr>
          <w:rFonts w:ascii="Consolas" w:eastAsia="Times New Roman" w:hAnsi="Consolas" w:cs="Consolas"/>
          <w:color w:val="24292E"/>
          <w:sz w:val="20"/>
          <w:szCs w:val="20"/>
          <w:lang w:eastAsia="zh-CN"/>
        </w:rPr>
        <w:t>(</w:t>
      </w:r>
      <w:r w:rsidR="00E61EF3" w:rsidRPr="00E61EF3">
        <w:rPr>
          <w:rFonts w:ascii="Consolas" w:eastAsia="Times New Roman" w:hAnsi="Consolas" w:cs="Consolas"/>
          <w:color w:val="032F62"/>
          <w:sz w:val="20"/>
          <w:szCs w:val="20"/>
          <w:lang w:eastAsia="zh-CN"/>
        </w:rPr>
        <w:t>"</w:t>
      </w:r>
      <w:proofErr w:type="spellStart"/>
      <w:r w:rsidR="00E61EF3" w:rsidRPr="00E61EF3">
        <w:rPr>
          <w:rFonts w:ascii="Consolas" w:eastAsia="Times New Roman" w:hAnsi="Consolas" w:cs="Consolas"/>
          <w:color w:val="032F62"/>
          <w:sz w:val="20"/>
          <w:szCs w:val="20"/>
          <w:lang w:eastAsia="zh-CN"/>
        </w:rPr>
        <w:t>vqv</w:t>
      </w:r>
      <w:proofErr w:type="spellEnd"/>
      <w:r w:rsidR="00E61EF3" w:rsidRPr="00E61EF3">
        <w:rPr>
          <w:rFonts w:ascii="Consolas" w:eastAsia="Times New Roman" w:hAnsi="Consolas" w:cs="Consolas"/>
          <w:color w:val="032F62"/>
          <w:sz w:val="20"/>
          <w:szCs w:val="20"/>
          <w:lang w:eastAsia="zh-CN"/>
        </w:rPr>
        <w:t>/</w:t>
      </w:r>
      <w:proofErr w:type="spellStart"/>
      <w:r w:rsidR="00E61EF3" w:rsidRPr="00E61EF3">
        <w:rPr>
          <w:rFonts w:ascii="Consolas" w:eastAsia="Times New Roman" w:hAnsi="Consolas" w:cs="Consolas"/>
          <w:color w:val="032F62"/>
          <w:sz w:val="20"/>
          <w:szCs w:val="20"/>
          <w:lang w:eastAsia="zh-CN"/>
        </w:rPr>
        <w:t>ggbiplot</w:t>
      </w:r>
      <w:proofErr w:type="spellEnd"/>
      <w:r w:rsidR="00E61EF3" w:rsidRPr="00E61EF3">
        <w:rPr>
          <w:rFonts w:ascii="Consolas" w:eastAsia="Times New Roman" w:hAnsi="Consolas" w:cs="Consolas"/>
          <w:color w:val="032F62"/>
          <w:sz w:val="20"/>
          <w:szCs w:val="20"/>
          <w:lang w:eastAsia="zh-CN"/>
        </w:rPr>
        <w:t>"</w:t>
      </w:r>
      <w:r w:rsidR="00E61EF3" w:rsidRPr="00E61EF3">
        <w:rPr>
          <w:rFonts w:ascii="Consolas" w:eastAsia="Times New Roman" w:hAnsi="Consolas" w:cs="Consolas"/>
          <w:color w:val="24292E"/>
          <w:sz w:val="20"/>
          <w:szCs w:val="20"/>
          <w:lang w:eastAsia="zh-CN"/>
        </w:rPr>
        <w:t>)</w:t>
      </w:r>
    </w:p>
    <w:p w14:paraId="5D2D4BC2" w14:textId="34A03C13" w:rsidR="00D03EF3" w:rsidRDefault="00D03EF3" w:rsidP="00D03EF3">
      <w:pPr>
        <w:rPr>
          <w:rFonts w:ascii="Times New Roman" w:eastAsia="Times New Roman" w:hAnsi="Times New Roman" w:cs="Times New Roman"/>
          <w:lang w:eastAsia="zh-CN"/>
        </w:rPr>
      </w:pPr>
    </w:p>
    <w:p w14:paraId="7DC7D385" w14:textId="5AD16CC1" w:rsidR="00FC46B6" w:rsidRDefault="00FC46B6" w:rsidP="00D03EF3">
      <w:pPr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 xml:space="preserve">To load the </w:t>
      </w:r>
      <w:proofErr w:type="spellStart"/>
      <w:r>
        <w:rPr>
          <w:rFonts w:ascii="Times New Roman" w:eastAsia="Times New Roman" w:hAnsi="Times New Roman" w:cs="Times New Roman"/>
          <w:lang w:eastAsia="zh-CN"/>
        </w:rPr>
        <w:t>ggbiplot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 xml:space="preserve"> package, just type:</w:t>
      </w:r>
    </w:p>
    <w:p w14:paraId="6F54FE0B" w14:textId="77777777" w:rsidR="00FC46B6" w:rsidRDefault="00FC46B6" w:rsidP="00D03EF3">
      <w:pPr>
        <w:rPr>
          <w:rFonts w:ascii="Times New Roman" w:eastAsia="Times New Roman" w:hAnsi="Times New Roman" w:cs="Times New Roman"/>
          <w:lang w:eastAsia="zh-CN"/>
        </w:rPr>
      </w:pPr>
    </w:p>
    <w:p w14:paraId="0BDDE61C" w14:textId="54698660" w:rsidR="00FC46B6" w:rsidRDefault="00FC46B6" w:rsidP="00FC46B6">
      <w:pPr>
        <w:shd w:val="clear" w:color="auto" w:fill="EBEBEB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&gt;</w:t>
      </w:r>
      <w:proofErr w:type="gramStart"/>
      <w:r>
        <w:rPr>
          <w:rFonts w:ascii="Times New Roman" w:eastAsia="Times New Roman" w:hAnsi="Times New Roman" w:cs="Times New Roman"/>
          <w:lang w:eastAsia="zh-CN"/>
        </w:rPr>
        <w:t>library</w:t>
      </w:r>
      <w:proofErr w:type="gramEnd"/>
      <w:r>
        <w:rPr>
          <w:rFonts w:ascii="Times New Roman" w:eastAsia="Times New Roman" w:hAnsi="Times New Roman" w:cs="Times New Roman"/>
          <w:lang w:eastAsia="zh-CN"/>
        </w:rPr>
        <w:t>(</w:t>
      </w:r>
      <w:proofErr w:type="spellStart"/>
      <w:r>
        <w:rPr>
          <w:rFonts w:ascii="Times New Roman" w:eastAsia="Times New Roman" w:hAnsi="Times New Roman" w:cs="Times New Roman"/>
          <w:lang w:eastAsia="zh-CN"/>
        </w:rPr>
        <w:t>ggbiplot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>)</w:t>
      </w:r>
    </w:p>
    <w:p w14:paraId="09FC2898" w14:textId="4C9EA311" w:rsidR="00FC46B6" w:rsidRDefault="00FC46B6" w:rsidP="00E61EF3">
      <w:pPr>
        <w:rPr>
          <w:rFonts w:ascii="Times New Roman" w:eastAsia="Times New Roman" w:hAnsi="Times New Roman" w:cs="Times New Roman"/>
          <w:lang w:eastAsia="zh-CN"/>
        </w:rPr>
      </w:pPr>
    </w:p>
    <w:p w14:paraId="7CE29991" w14:textId="53DB035A" w:rsidR="00FC46B6" w:rsidDel="000D7EB7" w:rsidRDefault="00FC46B6" w:rsidP="00E61EF3">
      <w:pPr>
        <w:rPr>
          <w:del w:id="38" w:author="Melinda Yang" w:date="2018-07-13T09:53:00Z"/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 xml:space="preserve">Ok, you are ready to </w:t>
      </w:r>
      <w:proofErr w:type="spellStart"/>
      <w:r>
        <w:rPr>
          <w:rFonts w:ascii="Times New Roman" w:eastAsia="Times New Roman" w:hAnsi="Times New Roman" w:cs="Times New Roman"/>
          <w:lang w:eastAsia="zh-CN"/>
        </w:rPr>
        <w:t>go!</w:t>
      </w:r>
    </w:p>
    <w:p w14:paraId="1B02C20C" w14:textId="77777777" w:rsidR="00FC46B6" w:rsidDel="000D7EB7" w:rsidRDefault="00FC46B6" w:rsidP="00E61EF3">
      <w:pPr>
        <w:rPr>
          <w:del w:id="39" w:author="Melinda Yang" w:date="2018-07-13T09:53:00Z"/>
          <w:rFonts w:ascii="Times New Roman" w:eastAsia="Times New Roman" w:hAnsi="Times New Roman" w:cs="Times New Roman"/>
          <w:lang w:eastAsia="zh-CN"/>
        </w:rPr>
      </w:pPr>
    </w:p>
    <w:p w14:paraId="141C67FE" w14:textId="0183677B" w:rsidR="00FC46B6" w:rsidRPr="002E2321" w:rsidRDefault="00FC46B6" w:rsidP="00E61EF3">
      <w:pPr>
        <w:rPr>
          <w:rFonts w:ascii="Times New Roman" w:eastAsia="Times New Roman" w:hAnsi="Times New Roman" w:cs="Times New Roman"/>
          <w:lang w:eastAsia="zh-CN"/>
        </w:rPr>
      </w:pPr>
      <w:r w:rsidRPr="002E2321">
        <w:rPr>
          <w:rFonts w:ascii="Times New Roman" w:eastAsia="Times New Roman" w:hAnsi="Times New Roman" w:cs="Times New Roman"/>
          <w:lang w:eastAsia="zh-CN"/>
        </w:rPr>
        <w:t>Now</w:t>
      </w:r>
      <w:proofErr w:type="spellEnd"/>
      <w:r w:rsidR="00A32843">
        <w:rPr>
          <w:rFonts w:ascii="Times New Roman" w:eastAsia="Times New Roman" w:hAnsi="Times New Roman" w:cs="Times New Roman"/>
          <w:lang w:eastAsia="zh-CN"/>
        </w:rPr>
        <w:t xml:space="preserve"> for the hard work</w:t>
      </w:r>
      <w:r w:rsidRPr="002E2321">
        <w:rPr>
          <w:rFonts w:ascii="Times New Roman" w:eastAsia="Times New Roman" w:hAnsi="Times New Roman" w:cs="Times New Roman"/>
          <w:lang w:eastAsia="zh-CN"/>
        </w:rPr>
        <w:t>, you have to prepare the frequencies table</w:t>
      </w:r>
      <w:r w:rsidR="00A32843">
        <w:rPr>
          <w:rFonts w:ascii="Times New Roman" w:eastAsia="Times New Roman" w:hAnsi="Times New Roman" w:cs="Times New Roman"/>
          <w:lang w:eastAsia="zh-CN"/>
        </w:rPr>
        <w:t>, so that it can to be read into R</w:t>
      </w:r>
      <w:r w:rsidRPr="002E2321">
        <w:rPr>
          <w:rFonts w:ascii="Times New Roman" w:eastAsia="Times New Roman" w:hAnsi="Times New Roman" w:cs="Times New Roman"/>
          <w:lang w:eastAsia="zh-CN"/>
        </w:rPr>
        <w:t xml:space="preserve"> as a matrix </w:t>
      </w:r>
      <w:r w:rsidR="00A32843">
        <w:rPr>
          <w:rFonts w:ascii="Times New Roman" w:eastAsia="Times New Roman" w:hAnsi="Times New Roman" w:cs="Times New Roman"/>
          <w:lang w:eastAsia="zh-CN"/>
        </w:rPr>
        <w:t>“m</w:t>
      </w:r>
      <w:r w:rsidRPr="002E2321">
        <w:rPr>
          <w:rFonts w:ascii="Times New Roman" w:eastAsia="Times New Roman" w:hAnsi="Times New Roman" w:cs="Times New Roman"/>
          <w:lang w:eastAsia="zh-CN"/>
        </w:rPr>
        <w:t xml:space="preserve">” </w:t>
      </w:r>
      <w:r w:rsidR="00304F88">
        <w:rPr>
          <w:rFonts w:ascii="Times New Roman" w:eastAsia="Times New Roman" w:hAnsi="Times New Roman" w:cs="Times New Roman"/>
          <w:lang w:eastAsia="zh-CN"/>
        </w:rPr>
        <w:t xml:space="preserve">so </w:t>
      </w:r>
      <w:proofErr w:type="gramStart"/>
      <w:r w:rsidR="00304F88">
        <w:rPr>
          <w:rFonts w:ascii="Times New Roman" w:eastAsia="Times New Roman" w:hAnsi="Times New Roman" w:cs="Times New Roman"/>
          <w:lang w:eastAsia="zh-CN"/>
        </w:rPr>
        <w:t>pass</w:t>
      </w:r>
      <w:proofErr w:type="gramEnd"/>
      <w:r w:rsidR="00304F88">
        <w:rPr>
          <w:rFonts w:ascii="Times New Roman" w:eastAsia="Times New Roman" w:hAnsi="Times New Roman" w:cs="Times New Roman"/>
          <w:lang w:eastAsia="zh-CN"/>
        </w:rPr>
        <w:t xml:space="preserve"> it into</w:t>
      </w:r>
      <w:r w:rsidRPr="002E2321">
        <w:rPr>
          <w:rFonts w:ascii="Times New Roman" w:eastAsia="Times New Roman" w:hAnsi="Times New Roman" w:cs="Times New Roman"/>
          <w:lang w:eastAsia="zh-CN"/>
        </w:rPr>
        <w:t xml:space="preserve"> </w:t>
      </w:r>
      <w:r w:rsidR="00304F88">
        <w:rPr>
          <w:rFonts w:ascii="Times New Roman" w:eastAsia="Times New Roman" w:hAnsi="Times New Roman" w:cs="Times New Roman"/>
          <w:lang w:eastAsia="zh-CN"/>
        </w:rPr>
        <w:t xml:space="preserve">the </w:t>
      </w:r>
      <w:proofErr w:type="spellStart"/>
      <w:r w:rsidR="002E2321" w:rsidRPr="002E2321">
        <w:rPr>
          <w:rFonts w:ascii="Times New Roman" w:eastAsia="Times New Roman" w:hAnsi="Times New Roman" w:cs="Times New Roman"/>
          <w:lang w:eastAsia="zh-CN"/>
        </w:rPr>
        <w:t>princomp</w:t>
      </w:r>
      <w:proofErr w:type="spellEnd"/>
      <w:r w:rsidR="002E2321" w:rsidRPr="002E2321">
        <w:rPr>
          <w:rFonts w:ascii="Times New Roman" w:eastAsia="Times New Roman" w:hAnsi="Times New Roman" w:cs="Times New Roman"/>
          <w:lang w:eastAsia="zh-CN"/>
        </w:rPr>
        <w:t xml:space="preserve"> function that performs </w:t>
      </w:r>
      <w:r w:rsidR="00A32843">
        <w:rPr>
          <w:rFonts w:ascii="Times New Roman" w:eastAsia="Times New Roman" w:hAnsi="Times New Roman" w:cs="Times New Roman"/>
          <w:lang w:eastAsia="zh-CN"/>
        </w:rPr>
        <w:t xml:space="preserve">the </w:t>
      </w:r>
      <w:r w:rsidR="002E2321" w:rsidRPr="002E2321">
        <w:rPr>
          <w:rFonts w:ascii="Times New Roman" w:eastAsia="Times New Roman" w:hAnsi="Times New Roman" w:cs="Times New Roman"/>
          <w:lang w:eastAsia="zh-CN"/>
        </w:rPr>
        <w:t>PCA analysis (</w:t>
      </w:r>
      <w:hyperlink r:id="rId10" w:history="1">
        <w:r w:rsidR="002E2321" w:rsidRPr="002E2321">
          <w:rPr>
            <w:rStyle w:val="Hyperlink"/>
            <w:rFonts w:ascii="Times New Roman" w:eastAsia="Times New Roman" w:hAnsi="Times New Roman" w:cs="Times New Roman"/>
            <w:lang w:eastAsia="zh-CN"/>
          </w:rPr>
          <w:t>https://stat.ethz.ch/R-manual/R-devel/library/stats/html/princomp.html</w:t>
        </w:r>
      </w:hyperlink>
      <w:r w:rsidR="002E2321" w:rsidRPr="002E2321">
        <w:rPr>
          <w:rFonts w:ascii="Times New Roman" w:eastAsia="Times New Roman" w:hAnsi="Times New Roman" w:cs="Times New Roman"/>
          <w:lang w:eastAsia="zh-CN"/>
        </w:rPr>
        <w:t>)</w:t>
      </w:r>
    </w:p>
    <w:p w14:paraId="41534A2E" w14:textId="77777777" w:rsidR="002E2321" w:rsidRPr="002E2321" w:rsidRDefault="002E2321" w:rsidP="00E61EF3">
      <w:pPr>
        <w:rPr>
          <w:rFonts w:ascii="Times New Roman" w:eastAsia="Times New Roman" w:hAnsi="Times New Roman" w:cs="Times New Roman"/>
          <w:lang w:eastAsia="zh-CN"/>
        </w:rPr>
      </w:pPr>
    </w:p>
    <w:p w14:paraId="5E66F82F" w14:textId="3036EF20" w:rsidR="002E2321" w:rsidRDefault="00D27DF8" w:rsidP="002E2321">
      <w:pPr>
        <w:rPr>
          <w:rFonts w:ascii="Times New Roman" w:hAnsi="Times New Roman" w:cs="Times New Roman"/>
          <w:lang w:val="en-AU"/>
        </w:rPr>
      </w:pPr>
      <w:r>
        <w:rPr>
          <w:rFonts w:ascii="Times New Roman" w:eastAsia="Times New Roman" w:hAnsi="Times New Roman" w:cs="Times New Roman"/>
          <w:lang w:eastAsia="zh-CN"/>
        </w:rPr>
        <w:t>So</w:t>
      </w:r>
      <w:r w:rsidR="002E2321">
        <w:rPr>
          <w:rFonts w:ascii="Times New Roman" w:eastAsia="Times New Roman" w:hAnsi="Times New Roman" w:cs="Times New Roman"/>
          <w:lang w:eastAsia="zh-CN"/>
        </w:rPr>
        <w:t xml:space="preserve"> please find a way to </w:t>
      </w:r>
      <w:r w:rsidR="002E2321" w:rsidRPr="002E2321">
        <w:rPr>
          <w:rFonts w:ascii="Times New Roman" w:eastAsia="Times New Roman" w:hAnsi="Times New Roman" w:cs="Times New Roman"/>
          <w:lang w:eastAsia="zh-CN"/>
        </w:rPr>
        <w:t xml:space="preserve">extract the mitochondrial </w:t>
      </w:r>
      <w:r w:rsidR="002E2321" w:rsidRPr="002E2321">
        <w:rPr>
          <w:rFonts w:ascii="Times New Roman" w:hAnsi="Times New Roman" w:cs="Times New Roman"/>
          <w:lang w:val="en-AU"/>
        </w:rPr>
        <w:t>frequencies table of</w:t>
      </w:r>
      <w:r w:rsidR="002E2321">
        <w:rPr>
          <w:rFonts w:ascii="Times New Roman" w:hAnsi="Times New Roman" w:cs="Times New Roman"/>
          <w:lang w:val="en-AU"/>
        </w:rPr>
        <w:t xml:space="preserve"> 24 prehistoric populations (Table S2.2</w:t>
      </w:r>
      <w:r w:rsidR="002E2321" w:rsidRPr="002E2321">
        <w:rPr>
          <w:rFonts w:ascii="Times New Roman" w:hAnsi="Times New Roman" w:cs="Times New Roman"/>
          <w:lang w:val="en-AU"/>
        </w:rPr>
        <w:t xml:space="preserve"> page 19 of the supplement</w:t>
      </w:r>
      <w:r w:rsidR="002E2321">
        <w:rPr>
          <w:rFonts w:ascii="Times New Roman" w:hAnsi="Times New Roman" w:cs="Times New Roman"/>
          <w:lang w:val="en-AU"/>
        </w:rPr>
        <w:t>)</w:t>
      </w:r>
      <w:r w:rsidR="00A32843">
        <w:rPr>
          <w:rFonts w:ascii="Times New Roman" w:hAnsi="Times New Roman" w:cs="Times New Roman"/>
          <w:lang w:val="en-AU"/>
        </w:rPr>
        <w:t>…</w:t>
      </w:r>
    </w:p>
    <w:p w14:paraId="2F645EC8" w14:textId="77777777" w:rsidR="002E2321" w:rsidDel="000D7EB7" w:rsidRDefault="002E2321" w:rsidP="002E2321">
      <w:pPr>
        <w:rPr>
          <w:del w:id="40" w:author="Melinda Yang" w:date="2018-07-13T09:53:00Z"/>
          <w:rFonts w:ascii="Times New Roman" w:hAnsi="Times New Roman" w:cs="Times New Roman"/>
          <w:lang w:val="en-AU"/>
        </w:rPr>
      </w:pPr>
      <w:bookmarkStart w:id="41" w:name="_GoBack"/>
      <w:bookmarkEnd w:id="41"/>
    </w:p>
    <w:p w14:paraId="28DE5935" w14:textId="77777777" w:rsidR="002E2321" w:rsidDel="000D7EB7" w:rsidRDefault="002E2321" w:rsidP="002E2321">
      <w:pPr>
        <w:rPr>
          <w:del w:id="42" w:author="Melinda Yang" w:date="2018-07-13T09:53:00Z"/>
          <w:rFonts w:ascii="Times New Roman" w:hAnsi="Times New Roman" w:cs="Times New Roman"/>
          <w:lang w:val="en-AU"/>
        </w:rPr>
      </w:pPr>
    </w:p>
    <w:p w14:paraId="44DD3F84" w14:textId="77777777" w:rsidR="002E2321" w:rsidRDefault="002E2321" w:rsidP="002E2321">
      <w:pPr>
        <w:rPr>
          <w:rFonts w:ascii="Times New Roman" w:hAnsi="Times New Roman" w:cs="Times New Roman"/>
          <w:lang w:val="en-AU"/>
        </w:rPr>
        <w:sectPr w:rsidR="002E2321" w:rsidSect="00EB771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21B3C3E" w14:textId="611D5E45" w:rsidR="00A2269E" w:rsidRDefault="002E2321" w:rsidP="002E2321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lastRenderedPageBreak/>
        <w:t>Hint: You can prepare</w:t>
      </w:r>
      <w:r w:rsidR="00A32843">
        <w:rPr>
          <w:rFonts w:ascii="Times New Roman" w:hAnsi="Times New Roman" w:cs="Times New Roman"/>
          <w:lang w:val="en-AU"/>
        </w:rPr>
        <w:t xml:space="preserve"> the table (below)</w:t>
      </w:r>
      <w:r w:rsidR="00D27DF8">
        <w:rPr>
          <w:rFonts w:ascii="Times New Roman" w:hAnsi="Times New Roman" w:cs="Times New Roman"/>
          <w:lang w:val="en-AU"/>
        </w:rPr>
        <w:t xml:space="preserve"> in Excel and name it “table.csv”</w:t>
      </w:r>
      <w:r>
        <w:rPr>
          <w:rFonts w:ascii="Times New Roman" w:hAnsi="Times New Roman" w:cs="Times New Roman"/>
          <w:lang w:val="en-AU"/>
        </w:rPr>
        <w:t xml:space="preserve"> to be read into R</w:t>
      </w:r>
      <w:r w:rsidR="00745FD7">
        <w:rPr>
          <w:rFonts w:ascii="Times New Roman" w:hAnsi="Times New Roman" w:cs="Times New Roman"/>
          <w:lang w:val="en-AU"/>
        </w:rPr>
        <w:t xml:space="preserve">. </w:t>
      </w:r>
      <w:r w:rsidR="00B55B2B">
        <w:rPr>
          <w:rFonts w:ascii="Times New Roman" w:hAnsi="Times New Roman" w:cs="Times New Roman"/>
          <w:lang w:val="en-AU"/>
        </w:rPr>
        <w:t xml:space="preserve">Remember </w:t>
      </w:r>
      <w:r w:rsidR="00D27DF8">
        <w:rPr>
          <w:rFonts w:ascii="Times New Roman" w:hAnsi="Times New Roman" w:cs="Times New Roman"/>
          <w:lang w:val="en-AU"/>
        </w:rPr>
        <w:t xml:space="preserve">to </w:t>
      </w:r>
      <w:r w:rsidR="00B55B2B">
        <w:rPr>
          <w:rFonts w:ascii="Times New Roman" w:hAnsi="Times New Roman" w:cs="Times New Roman"/>
          <w:lang w:val="en-AU"/>
        </w:rPr>
        <w:t xml:space="preserve">put the </w:t>
      </w:r>
      <w:r w:rsidR="00A2269E">
        <w:rPr>
          <w:rFonts w:ascii="Times New Roman" w:hAnsi="Times New Roman" w:cs="Times New Roman"/>
          <w:lang w:val="en-AU"/>
        </w:rPr>
        <w:t>file in the same directory as R</w:t>
      </w:r>
      <w:r w:rsidR="000B4ECD">
        <w:rPr>
          <w:rFonts w:ascii="Times New Roman" w:hAnsi="Times New Roman" w:cs="Times New Roman"/>
          <w:lang w:val="en-AU"/>
        </w:rPr>
        <w:t>, or specify</w:t>
      </w:r>
      <w:r w:rsidR="00A2269E">
        <w:rPr>
          <w:rFonts w:ascii="Times New Roman" w:hAnsi="Times New Roman" w:cs="Times New Roman"/>
          <w:lang w:val="en-AU"/>
        </w:rPr>
        <w:t xml:space="preserve"> a working directory, for example:</w:t>
      </w:r>
    </w:p>
    <w:p w14:paraId="2750763A" w14:textId="3D8C60B5" w:rsidR="00A2269E" w:rsidRDefault="00A2269E" w:rsidP="002E2321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&gt;</w:t>
      </w:r>
      <w:proofErr w:type="spellStart"/>
      <w:proofErr w:type="gramStart"/>
      <w:r w:rsidRPr="00A2269E">
        <w:rPr>
          <w:rFonts w:ascii="Times New Roman" w:hAnsi="Times New Roman" w:cs="Times New Roman"/>
          <w:lang w:val="en-AU"/>
        </w:rPr>
        <w:t>setwd</w:t>
      </w:r>
      <w:proofErr w:type="spellEnd"/>
      <w:proofErr w:type="gramEnd"/>
      <w:r w:rsidRPr="00A2269E">
        <w:rPr>
          <w:rFonts w:ascii="Times New Roman" w:hAnsi="Times New Roman" w:cs="Times New Roman"/>
          <w:lang w:val="en-AU"/>
        </w:rPr>
        <w:t xml:space="preserve">("~/Downloads/course - </w:t>
      </w:r>
      <w:proofErr w:type="spellStart"/>
      <w:r w:rsidRPr="00A2269E">
        <w:rPr>
          <w:rFonts w:ascii="Times New Roman" w:hAnsi="Times New Roman" w:cs="Times New Roman"/>
          <w:lang w:val="en-AU"/>
        </w:rPr>
        <w:t>haak</w:t>
      </w:r>
      <w:proofErr w:type="spellEnd"/>
      <w:r w:rsidRPr="00A2269E">
        <w:rPr>
          <w:rFonts w:ascii="Times New Roman" w:hAnsi="Times New Roman" w:cs="Times New Roman"/>
          <w:lang w:val="en-AU"/>
        </w:rPr>
        <w:t xml:space="preserve"> paper")</w:t>
      </w:r>
    </w:p>
    <w:p w14:paraId="72931248" w14:textId="77777777" w:rsidR="00A2269E" w:rsidRDefault="00A2269E" w:rsidP="002E2321">
      <w:pPr>
        <w:rPr>
          <w:rFonts w:ascii="Times New Roman" w:hAnsi="Times New Roman" w:cs="Times New Roman"/>
          <w:lang w:val="en-AU"/>
        </w:rPr>
      </w:pPr>
    </w:p>
    <w:p w14:paraId="306D2EE3" w14:textId="54D460D1" w:rsidR="002E2321" w:rsidRDefault="00745FD7" w:rsidP="002E2321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Sorry you have to think about how to best extract this table without</w:t>
      </w:r>
      <w:r w:rsidR="00A32843">
        <w:rPr>
          <w:rFonts w:ascii="Times New Roman" w:hAnsi="Times New Roman" w:cs="Times New Roman"/>
          <w:lang w:val="en-AU"/>
        </w:rPr>
        <w:t xml:space="preserve"> typing in the numbers, unfortunately </w:t>
      </w:r>
      <w:r w:rsidR="008D61FF">
        <w:rPr>
          <w:rFonts w:ascii="Times New Roman" w:hAnsi="Times New Roman" w:cs="Times New Roman"/>
          <w:lang w:val="en-AU"/>
        </w:rPr>
        <w:t xml:space="preserve">this is part of </w:t>
      </w:r>
      <w:r w:rsidR="00A32843">
        <w:rPr>
          <w:rFonts w:ascii="Times New Roman" w:hAnsi="Times New Roman" w:cs="Times New Roman"/>
          <w:lang w:val="en-AU"/>
        </w:rPr>
        <w:t>the daily job of being a population geneticist...</w:t>
      </w:r>
    </w:p>
    <w:p w14:paraId="3D3DB8B6" w14:textId="77777777" w:rsidR="002E2321" w:rsidRDefault="002E2321" w:rsidP="002E2321">
      <w:pPr>
        <w:rPr>
          <w:rFonts w:ascii="Times New Roman" w:hAnsi="Times New Roman" w:cs="Times New Roman"/>
          <w:lang w:val="en-AU"/>
        </w:rPr>
      </w:pPr>
    </w:p>
    <w:p w14:paraId="7A35C4E4" w14:textId="6B962320" w:rsidR="002E2321" w:rsidRPr="002E2321" w:rsidRDefault="002E2321" w:rsidP="002E2321">
      <w:pPr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val="en-AU"/>
        </w:rPr>
        <w:t>&gt;</w:t>
      </w:r>
      <w:proofErr w:type="gramStart"/>
      <w:r>
        <w:rPr>
          <w:rFonts w:ascii="Times New Roman" w:hAnsi="Times New Roman" w:cs="Times New Roman"/>
          <w:lang w:val="en-AU"/>
        </w:rPr>
        <w:t>m</w:t>
      </w:r>
      <w:proofErr w:type="gramEnd"/>
      <w:r>
        <w:rPr>
          <w:rFonts w:ascii="Times New Roman" w:hAnsi="Times New Roman" w:cs="Times New Roman"/>
          <w:lang w:val="en-AU"/>
        </w:rPr>
        <w:t>&lt;-read.csv(“table.csv”, head=T)</w:t>
      </w:r>
    </w:p>
    <w:p w14:paraId="405D1851" w14:textId="77777777" w:rsidR="002E2321" w:rsidRPr="002E2321" w:rsidRDefault="002E2321" w:rsidP="00E61EF3">
      <w:pPr>
        <w:rPr>
          <w:rFonts w:ascii="Times New Roman" w:eastAsia="Times New Roman" w:hAnsi="Times New Roman" w:cs="Times New Roman"/>
          <w:lang w:eastAsia="zh-CN"/>
        </w:rPr>
      </w:pPr>
    </w:p>
    <w:p w14:paraId="022D856A" w14:textId="6554EC03" w:rsidR="00FC46B6" w:rsidRPr="002E2321" w:rsidRDefault="002E2321" w:rsidP="00E61EF3">
      <w:pPr>
        <w:rPr>
          <w:rFonts w:ascii="Times New Roman" w:eastAsia="Times New Roman" w:hAnsi="Times New Roman" w:cs="Times New Roman"/>
          <w:lang w:eastAsia="zh-CN"/>
        </w:rPr>
      </w:pPr>
      <w:r w:rsidRPr="002E2321">
        <w:rPr>
          <w:rFonts w:ascii="Times New Roman" w:hAnsi="Times New Roman" w:cs="Times New Roman"/>
          <w:noProof/>
        </w:rPr>
        <w:drawing>
          <wp:inline distT="0" distB="0" distL="0" distR="0" wp14:anchorId="4F0313EB" wp14:editId="07C016DA">
            <wp:extent cx="3632200" cy="2621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7-12 at 8.32.52 P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2959" cy="262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9F50D" w14:textId="77777777" w:rsidR="00FC46B6" w:rsidRDefault="00FC46B6" w:rsidP="00E61EF3">
      <w:pPr>
        <w:rPr>
          <w:rFonts w:ascii="Times New Roman" w:eastAsia="Times New Roman" w:hAnsi="Times New Roman" w:cs="Times New Roman"/>
          <w:lang w:eastAsia="zh-CN"/>
        </w:rPr>
      </w:pPr>
    </w:p>
    <w:p w14:paraId="4971A5AE" w14:textId="77777777" w:rsidR="006D0C02" w:rsidRDefault="006D0C02" w:rsidP="00E61EF3">
      <w:pPr>
        <w:rPr>
          <w:rFonts w:ascii="Times New Roman" w:eastAsia="Times New Roman" w:hAnsi="Times New Roman" w:cs="Times New Roman"/>
          <w:lang w:eastAsia="zh-CN"/>
        </w:rPr>
      </w:pPr>
    </w:p>
    <w:p w14:paraId="77B5AD9D" w14:textId="79891664" w:rsidR="00A32843" w:rsidRDefault="00A32843" w:rsidP="00E61EF3">
      <w:pPr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 xml:space="preserve">This is important, </w:t>
      </w:r>
      <w:r w:rsidR="00705BE6">
        <w:rPr>
          <w:rFonts w:ascii="Times New Roman" w:eastAsia="Times New Roman" w:hAnsi="Times New Roman" w:cs="Times New Roman"/>
          <w:lang w:eastAsia="zh-CN"/>
        </w:rPr>
        <w:t xml:space="preserve">if you read in the table as shown, </w:t>
      </w:r>
      <w:r>
        <w:rPr>
          <w:rFonts w:ascii="Times New Roman" w:eastAsia="Times New Roman" w:hAnsi="Times New Roman" w:cs="Times New Roman"/>
          <w:lang w:eastAsia="zh-CN"/>
        </w:rPr>
        <w:t xml:space="preserve">you </w:t>
      </w:r>
      <w:r w:rsidR="00D27DF8">
        <w:rPr>
          <w:rFonts w:ascii="Times New Roman" w:eastAsia="Times New Roman" w:hAnsi="Times New Roman" w:cs="Times New Roman"/>
          <w:lang w:eastAsia="zh-CN"/>
        </w:rPr>
        <w:t xml:space="preserve">will </w:t>
      </w:r>
      <w:r w:rsidR="00304F88">
        <w:rPr>
          <w:rFonts w:ascii="Times New Roman" w:eastAsia="Times New Roman" w:hAnsi="Times New Roman" w:cs="Times New Roman"/>
          <w:lang w:eastAsia="zh-CN"/>
        </w:rPr>
        <w:t>need</w:t>
      </w:r>
      <w:r>
        <w:rPr>
          <w:rFonts w:ascii="Times New Roman" w:eastAsia="Times New Roman" w:hAnsi="Times New Roman" w:cs="Times New Roman"/>
          <w:lang w:eastAsia="zh-CN"/>
        </w:rPr>
        <w:t xml:space="preserve"> to make the first column as row names, </w:t>
      </w:r>
      <w:r w:rsidR="00CB37C1">
        <w:rPr>
          <w:rFonts w:ascii="Times New Roman" w:eastAsia="Times New Roman" w:hAnsi="Times New Roman" w:cs="Times New Roman"/>
          <w:lang w:eastAsia="zh-CN"/>
        </w:rPr>
        <w:t xml:space="preserve">then delete the first column, so that only frequencies remain, </w:t>
      </w:r>
      <w:r>
        <w:rPr>
          <w:rFonts w:ascii="Times New Roman" w:eastAsia="Times New Roman" w:hAnsi="Times New Roman" w:cs="Times New Roman"/>
          <w:lang w:eastAsia="zh-CN"/>
        </w:rPr>
        <w:t>something like:</w:t>
      </w:r>
    </w:p>
    <w:p w14:paraId="0C94C387" w14:textId="1194711D" w:rsidR="00A32843" w:rsidRDefault="00A32843" w:rsidP="008D61FF">
      <w:pPr>
        <w:shd w:val="clear" w:color="auto" w:fill="F2F2F2" w:themeFill="background1" w:themeFillShade="F2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&gt;</w:t>
      </w:r>
      <w:proofErr w:type="spellStart"/>
      <w:proofErr w:type="gramStart"/>
      <w:r>
        <w:rPr>
          <w:rFonts w:ascii="Times New Roman" w:eastAsia="Times New Roman" w:hAnsi="Times New Roman" w:cs="Times New Roman"/>
          <w:lang w:eastAsia="zh-CN"/>
        </w:rPr>
        <w:t>row.names</w:t>
      </w:r>
      <w:proofErr w:type="spellEnd"/>
      <w:proofErr w:type="gramEnd"/>
      <w:r>
        <w:rPr>
          <w:rFonts w:ascii="Times New Roman" w:eastAsia="Times New Roman" w:hAnsi="Times New Roman" w:cs="Times New Roman"/>
          <w:lang w:eastAsia="zh-CN"/>
        </w:rPr>
        <w:t>(m)&lt;-m[,1]</w:t>
      </w:r>
    </w:p>
    <w:p w14:paraId="0A5CAE10" w14:textId="16E01568" w:rsidR="00A32843" w:rsidRDefault="00A32843" w:rsidP="008D61FF">
      <w:pPr>
        <w:shd w:val="clear" w:color="auto" w:fill="F2F2F2" w:themeFill="background1" w:themeFillShade="F2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&gt;</w:t>
      </w:r>
      <w:proofErr w:type="gramStart"/>
      <w:r w:rsidR="00CB37C1">
        <w:rPr>
          <w:rFonts w:ascii="Times New Roman" w:eastAsia="Times New Roman" w:hAnsi="Times New Roman" w:cs="Times New Roman"/>
          <w:lang w:eastAsia="zh-CN"/>
        </w:rPr>
        <w:t>m</w:t>
      </w:r>
      <w:proofErr w:type="gramEnd"/>
      <w:r w:rsidR="00CB37C1">
        <w:rPr>
          <w:rFonts w:ascii="Times New Roman" w:eastAsia="Times New Roman" w:hAnsi="Times New Roman" w:cs="Times New Roman"/>
          <w:lang w:eastAsia="zh-CN"/>
        </w:rPr>
        <w:t>&lt;-m[,-1]</w:t>
      </w:r>
    </w:p>
    <w:p w14:paraId="06C42E4B" w14:textId="77777777" w:rsidR="00A32843" w:rsidRPr="002E2321" w:rsidRDefault="00A32843" w:rsidP="00E61EF3">
      <w:pPr>
        <w:rPr>
          <w:rFonts w:ascii="Times New Roman" w:eastAsia="Times New Roman" w:hAnsi="Times New Roman" w:cs="Times New Roman"/>
          <w:lang w:eastAsia="zh-CN"/>
        </w:rPr>
      </w:pPr>
    </w:p>
    <w:p w14:paraId="736849E0" w14:textId="02E708CB" w:rsidR="002E2321" w:rsidRDefault="002E2321" w:rsidP="00E61EF3">
      <w:pPr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Then at the command line, type:</w:t>
      </w:r>
    </w:p>
    <w:p w14:paraId="32896BD5" w14:textId="2DD7C536" w:rsidR="00493478" w:rsidRPr="002E2321" w:rsidRDefault="00493478" w:rsidP="002E2321">
      <w:pPr>
        <w:shd w:val="clear" w:color="auto" w:fill="EBEBEB"/>
        <w:rPr>
          <w:rFonts w:ascii="Times New Roman" w:hAnsi="Times New Roman" w:cs="Times New Roman"/>
        </w:rPr>
      </w:pPr>
      <w:r w:rsidRPr="002E2321">
        <w:rPr>
          <w:rFonts w:ascii="Times New Roman" w:hAnsi="Times New Roman" w:cs="Times New Roman"/>
        </w:rPr>
        <w:t>&gt;</w:t>
      </w:r>
      <w:proofErr w:type="gramStart"/>
      <w:r w:rsidR="002E2321">
        <w:rPr>
          <w:rFonts w:ascii="Times New Roman" w:hAnsi="Times New Roman" w:cs="Times New Roman"/>
        </w:rPr>
        <w:t>fit</w:t>
      </w:r>
      <w:proofErr w:type="gramEnd"/>
      <w:r w:rsidR="002E2321">
        <w:rPr>
          <w:rFonts w:ascii="Times New Roman" w:hAnsi="Times New Roman" w:cs="Times New Roman"/>
        </w:rPr>
        <w:t xml:space="preserve"> &lt;- </w:t>
      </w:r>
      <w:proofErr w:type="spellStart"/>
      <w:r w:rsidR="002E2321">
        <w:rPr>
          <w:rFonts w:ascii="Times New Roman" w:hAnsi="Times New Roman" w:cs="Times New Roman"/>
        </w:rPr>
        <w:t>princomp</w:t>
      </w:r>
      <w:proofErr w:type="spellEnd"/>
      <w:r w:rsidR="002E2321">
        <w:rPr>
          <w:rFonts w:ascii="Times New Roman" w:hAnsi="Times New Roman" w:cs="Times New Roman"/>
        </w:rPr>
        <w:t>(</w:t>
      </w:r>
      <w:proofErr w:type="spellStart"/>
      <w:r w:rsidR="002E2321">
        <w:rPr>
          <w:rFonts w:ascii="Times New Roman" w:hAnsi="Times New Roman" w:cs="Times New Roman"/>
        </w:rPr>
        <w:t>data.matrix</w:t>
      </w:r>
      <w:proofErr w:type="spellEnd"/>
      <w:r w:rsidR="002E2321">
        <w:rPr>
          <w:rFonts w:ascii="Times New Roman" w:hAnsi="Times New Roman" w:cs="Times New Roman"/>
        </w:rPr>
        <w:t>(</w:t>
      </w:r>
      <w:r w:rsidR="002E2321">
        <w:rPr>
          <w:rFonts w:ascii="Times New Roman" w:hAnsi="Times New Roman" w:cs="Times New Roman"/>
          <w:lang w:val="en-AU"/>
        </w:rPr>
        <w:t>m</w:t>
      </w:r>
      <w:r w:rsidRPr="002E2321">
        <w:rPr>
          <w:rFonts w:ascii="Times New Roman" w:hAnsi="Times New Roman" w:cs="Times New Roman"/>
        </w:rPr>
        <w:t>),</w:t>
      </w:r>
      <w:r w:rsidR="00FC46B6" w:rsidRPr="002E2321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E2321">
        <w:rPr>
          <w:rFonts w:ascii="Times New Roman" w:hAnsi="Times New Roman" w:cs="Times New Roman"/>
        </w:rPr>
        <w:t>cor</w:t>
      </w:r>
      <w:proofErr w:type="spellEnd"/>
      <w:r w:rsidRPr="002E2321">
        <w:rPr>
          <w:rFonts w:ascii="Times New Roman" w:hAnsi="Times New Roman" w:cs="Times New Roman"/>
        </w:rPr>
        <w:t>=TRUE)</w:t>
      </w:r>
    </w:p>
    <w:p w14:paraId="1C872060" w14:textId="68B4FA81" w:rsidR="00D12E87" w:rsidRPr="002E2321" w:rsidRDefault="00493478" w:rsidP="002E2321">
      <w:pPr>
        <w:shd w:val="clear" w:color="auto" w:fill="EBEBEB"/>
        <w:rPr>
          <w:rFonts w:ascii="Times New Roman" w:hAnsi="Times New Roman" w:cs="Times New Roman"/>
        </w:rPr>
      </w:pPr>
      <w:r w:rsidRPr="002E2321">
        <w:rPr>
          <w:rFonts w:ascii="Times New Roman" w:hAnsi="Times New Roman" w:cs="Times New Roman"/>
          <w:lang w:val="en-AU"/>
        </w:rPr>
        <w:t>&gt;</w:t>
      </w:r>
      <w:proofErr w:type="spellStart"/>
      <w:proofErr w:type="gramStart"/>
      <w:r w:rsidR="002E2321">
        <w:rPr>
          <w:rFonts w:ascii="Times New Roman" w:hAnsi="Times New Roman" w:cs="Times New Roman"/>
        </w:rPr>
        <w:t>ggbiplot</w:t>
      </w:r>
      <w:proofErr w:type="spellEnd"/>
      <w:proofErr w:type="gramEnd"/>
      <w:r w:rsidR="002E2321">
        <w:rPr>
          <w:rFonts w:ascii="Times New Roman" w:hAnsi="Times New Roman" w:cs="Times New Roman"/>
        </w:rPr>
        <w:t>(fit, labels=</w:t>
      </w:r>
      <w:proofErr w:type="spellStart"/>
      <w:r w:rsidR="002E2321">
        <w:rPr>
          <w:rFonts w:ascii="Times New Roman" w:hAnsi="Times New Roman" w:cs="Times New Roman"/>
        </w:rPr>
        <w:t>rownames</w:t>
      </w:r>
      <w:proofErr w:type="spellEnd"/>
      <w:r w:rsidR="002E2321">
        <w:rPr>
          <w:rFonts w:ascii="Times New Roman" w:hAnsi="Times New Roman" w:cs="Times New Roman"/>
        </w:rPr>
        <w:t>(</w:t>
      </w:r>
      <w:r w:rsidR="002E2321">
        <w:rPr>
          <w:rFonts w:ascii="Times New Roman" w:hAnsi="Times New Roman" w:cs="Times New Roman"/>
          <w:lang w:val="en-AU"/>
        </w:rPr>
        <w:t>m</w:t>
      </w:r>
      <w:r w:rsidRPr="002E2321">
        <w:rPr>
          <w:rFonts w:ascii="Times New Roman" w:hAnsi="Times New Roman" w:cs="Times New Roman"/>
        </w:rPr>
        <w:t xml:space="preserve">), scale=0.05, </w:t>
      </w:r>
      <w:proofErr w:type="spellStart"/>
      <w:r w:rsidRPr="002E2321">
        <w:rPr>
          <w:rFonts w:ascii="Times New Roman" w:hAnsi="Times New Roman" w:cs="Times New Roman"/>
        </w:rPr>
        <w:t>labels.size</w:t>
      </w:r>
      <w:proofErr w:type="spellEnd"/>
      <w:r w:rsidRPr="002E2321">
        <w:rPr>
          <w:rFonts w:ascii="Times New Roman" w:hAnsi="Times New Roman" w:cs="Times New Roman"/>
        </w:rPr>
        <w:t>=3)</w:t>
      </w:r>
    </w:p>
    <w:p w14:paraId="194AA2F4" w14:textId="77777777" w:rsidR="00511537" w:rsidRDefault="00511537">
      <w:pPr>
        <w:rPr>
          <w:rFonts w:ascii="Times New Roman" w:hAnsi="Times New Roman" w:cs="Times New Roman"/>
        </w:rPr>
      </w:pPr>
    </w:p>
    <w:p w14:paraId="32C34F12" w14:textId="73873FD6" w:rsidR="002E2321" w:rsidRDefault="002E2321" w:rsidP="008D61FF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Voila</w:t>
      </w:r>
      <w:r w:rsidR="00A32843">
        <w:rPr>
          <w:rFonts w:ascii="Times New Roman" w:hAnsi="Times New Roman" w:cs="Times New Roman"/>
          <w:lang w:val="en-AU"/>
        </w:rPr>
        <w:t>!</w:t>
      </w:r>
      <w:r w:rsidR="008D61FF">
        <w:rPr>
          <w:rFonts w:ascii="Times New Roman" w:hAnsi="Times New Roman" w:cs="Times New Roman"/>
          <w:lang w:val="en-AU"/>
        </w:rPr>
        <w:t xml:space="preserve"> What do you see? </w:t>
      </w:r>
      <w:moveFromRangeStart w:id="43" w:author="Melinda Yang" w:date="2018-07-13T08:54:00Z" w:name="move393091378"/>
      <w:moveFrom w:id="44" w:author="Melinda Yang" w:date="2018-07-13T08:54:00Z">
        <w:r w:rsidR="008D61FF" w:rsidDel="006104E2">
          <w:rPr>
            <w:rFonts w:ascii="Times New Roman" w:hAnsi="Times New Roman" w:cs="Times New Roman"/>
            <w:lang w:val="en-AU"/>
          </w:rPr>
          <w:t>Can you describe something about the PCA</w:t>
        </w:r>
        <w:r w:rsidR="003E1B25" w:rsidDel="006104E2">
          <w:rPr>
            <w:rFonts w:ascii="Times New Roman" w:hAnsi="Times New Roman" w:cs="Times New Roman"/>
            <w:lang w:val="en-AU"/>
          </w:rPr>
          <w:t>?</w:t>
        </w:r>
        <w:r w:rsidR="00DF21BF" w:rsidDel="006104E2">
          <w:rPr>
            <w:rFonts w:ascii="Times New Roman" w:hAnsi="Times New Roman" w:cs="Times New Roman"/>
            <w:lang w:val="en-AU"/>
          </w:rPr>
          <w:t xml:space="preserve"> (</w:t>
        </w:r>
        <w:r w:rsidR="00652D49" w:rsidDel="006104E2">
          <w:rPr>
            <w:rFonts w:ascii="Times New Roman" w:hAnsi="Times New Roman" w:cs="Times New Roman"/>
            <w:lang w:val="en-AU"/>
          </w:rPr>
          <w:t>Yes, b</w:t>
        </w:r>
        <w:r w:rsidR="00DF21BF" w:rsidDel="006104E2">
          <w:rPr>
            <w:rFonts w:ascii="Times New Roman" w:hAnsi="Times New Roman" w:cs="Times New Roman"/>
            <w:lang w:val="en-AU"/>
          </w:rPr>
          <w:t xml:space="preserve">esides a lack of color </w:t>
        </w:r>
        <w:r w:rsidR="00652D49" w:rsidDel="006104E2">
          <w:rPr>
            <w:rFonts w:ascii="Times New Roman" w:hAnsi="Times New Roman" w:cs="Times New Roman"/>
            <w:lang w:val="en-AU"/>
          </w:rPr>
          <w:t xml:space="preserve">of my method </w:t>
        </w:r>
        <w:r w:rsidR="00DF21BF" w:rsidDel="006104E2">
          <w:rPr>
            <w:rFonts w:ascii="Times New Roman" w:hAnsi="Times New Roman" w:cs="Times New Roman"/>
            <w:lang w:val="en-AU"/>
          </w:rPr>
          <w:t>compared to Figure S2.1)</w:t>
        </w:r>
        <w:r w:rsidR="00FE622C" w:rsidDel="006104E2">
          <w:rPr>
            <w:rFonts w:ascii="Times New Roman" w:hAnsi="Times New Roman" w:cs="Times New Roman"/>
            <w:lang w:val="en-AU"/>
          </w:rPr>
          <w:t>.</w:t>
        </w:r>
        <w:r w:rsidR="003E1B25" w:rsidDel="006104E2">
          <w:rPr>
            <w:rFonts w:ascii="Times New Roman" w:hAnsi="Times New Roman" w:cs="Times New Roman"/>
            <w:lang w:val="en-AU"/>
          </w:rPr>
          <w:t xml:space="preserve"> </w:t>
        </w:r>
        <w:r w:rsidR="00D27DF8" w:rsidDel="006104E2">
          <w:rPr>
            <w:rFonts w:ascii="Times New Roman" w:hAnsi="Times New Roman" w:cs="Times New Roman"/>
            <w:lang w:val="en-AU"/>
          </w:rPr>
          <w:t>D</w:t>
        </w:r>
        <w:r w:rsidR="008D61FF" w:rsidDel="006104E2">
          <w:rPr>
            <w:rFonts w:ascii="Times New Roman" w:hAnsi="Times New Roman" w:cs="Times New Roman"/>
            <w:lang w:val="en-AU"/>
          </w:rPr>
          <w:t xml:space="preserve">oes </w:t>
        </w:r>
        <w:r w:rsidR="00652D49" w:rsidDel="006104E2">
          <w:rPr>
            <w:rFonts w:ascii="Times New Roman" w:hAnsi="Times New Roman" w:cs="Times New Roman"/>
            <w:lang w:val="en-AU"/>
          </w:rPr>
          <w:t xml:space="preserve">the </w:t>
        </w:r>
        <w:r w:rsidR="008D61FF" w:rsidRPr="008D61FF" w:rsidDel="006104E2">
          <w:rPr>
            <w:rFonts w:ascii="Times New Roman" w:hAnsi="Times New Roman" w:cs="Times New Roman"/>
            <w:lang w:val="en-AU"/>
          </w:rPr>
          <w:t>Bronze Age Kurgan samples from the steppe (BA</w:t>
        </w:r>
        <w:r w:rsidR="00E23B6B" w:rsidDel="006104E2">
          <w:rPr>
            <w:rFonts w:ascii="Times New Roman" w:hAnsi="Times New Roman" w:cs="Times New Roman"/>
            <w:lang w:val="en-AU"/>
          </w:rPr>
          <w:t xml:space="preserve">K), </w:t>
        </w:r>
        <w:r w:rsidR="008D61FF" w:rsidDel="006104E2">
          <w:rPr>
            <w:rFonts w:ascii="Times New Roman" w:hAnsi="Times New Roman" w:cs="Times New Roman"/>
            <w:lang w:val="en-AU"/>
          </w:rPr>
          <w:t xml:space="preserve">Siberia (BAS) </w:t>
        </w:r>
        <w:r w:rsidR="00E23B6B" w:rsidDel="006104E2">
          <w:rPr>
            <w:rFonts w:ascii="Times New Roman" w:hAnsi="Times New Roman" w:cs="Times New Roman"/>
            <w:lang w:val="en-AU"/>
          </w:rPr>
          <w:t xml:space="preserve">and </w:t>
        </w:r>
        <w:r w:rsidR="008D61FF" w:rsidRPr="008D61FF" w:rsidDel="006104E2">
          <w:rPr>
            <w:rFonts w:ascii="Times New Roman" w:hAnsi="Times New Roman" w:cs="Times New Roman"/>
            <w:lang w:val="en-AU"/>
          </w:rPr>
          <w:t>Catacomb culture (CAT)</w:t>
        </w:r>
        <w:r w:rsidR="008D61FF" w:rsidDel="006104E2">
          <w:rPr>
            <w:rFonts w:ascii="Times New Roman" w:hAnsi="Times New Roman" w:cs="Times New Roman"/>
            <w:lang w:val="en-AU"/>
          </w:rPr>
          <w:t xml:space="preserve"> cluster with</w:t>
        </w:r>
        <w:r w:rsidR="003E1B25" w:rsidDel="006104E2">
          <w:rPr>
            <w:rFonts w:ascii="Times New Roman" w:hAnsi="Times New Roman" w:cs="Times New Roman"/>
            <w:lang w:val="en-AU"/>
          </w:rPr>
          <w:t xml:space="preserve"> </w:t>
        </w:r>
        <w:r w:rsidR="003E1B25" w:rsidRPr="003E1B25" w:rsidDel="006104E2">
          <w:rPr>
            <w:rFonts w:ascii="Times New Roman" w:hAnsi="Times New Roman" w:cs="Times New Roman"/>
            <w:lang w:val="en-AU"/>
          </w:rPr>
          <w:t xml:space="preserve">hunter-gatherer samples from eastern Europe </w:t>
        </w:r>
        <w:r w:rsidR="003E1B25" w:rsidDel="006104E2">
          <w:rPr>
            <w:rFonts w:ascii="Times New Roman" w:hAnsi="Times New Roman" w:cs="Times New Roman"/>
            <w:lang w:val="en-AU"/>
          </w:rPr>
          <w:t>(HGE) and northern Europe (PWC)</w:t>
        </w:r>
        <w:r w:rsidR="00304F88" w:rsidDel="006104E2">
          <w:rPr>
            <w:rFonts w:ascii="Times New Roman" w:hAnsi="Times New Roman" w:cs="Times New Roman"/>
            <w:lang w:val="en-AU"/>
          </w:rPr>
          <w:t xml:space="preserve"> more than</w:t>
        </w:r>
        <w:r w:rsidR="00FE622C" w:rsidDel="006104E2">
          <w:rPr>
            <w:rFonts w:ascii="Times New Roman" w:hAnsi="Times New Roman" w:cs="Times New Roman"/>
            <w:lang w:val="en-AU"/>
          </w:rPr>
          <w:t xml:space="preserve"> </w:t>
        </w:r>
        <w:r w:rsidR="00652D49" w:rsidDel="006104E2">
          <w:rPr>
            <w:rFonts w:ascii="Times New Roman" w:hAnsi="Times New Roman" w:cs="Times New Roman"/>
            <w:lang w:val="en-AU"/>
          </w:rPr>
          <w:t xml:space="preserve">other </w:t>
        </w:r>
        <w:r w:rsidR="00FE622C" w:rsidDel="006104E2">
          <w:rPr>
            <w:rFonts w:ascii="Times New Roman" w:hAnsi="Times New Roman" w:cs="Times New Roman"/>
            <w:lang w:val="en-AU"/>
          </w:rPr>
          <w:t xml:space="preserve">Neolithic cultures, such as </w:t>
        </w:r>
        <w:r w:rsidR="00FE622C" w:rsidRPr="00FE622C" w:rsidDel="006104E2">
          <w:rPr>
            <w:rFonts w:ascii="Times New Roman" w:hAnsi="Times New Roman" w:cs="Times New Roman"/>
            <w:lang w:val="en-AU"/>
          </w:rPr>
          <w:t xml:space="preserve">Middle </w:t>
        </w:r>
        <w:r w:rsidR="00FE622C" w:rsidDel="006104E2">
          <w:rPr>
            <w:rFonts w:ascii="Times New Roman" w:hAnsi="Times New Roman" w:cs="Times New Roman"/>
            <w:lang w:val="en-AU"/>
          </w:rPr>
          <w:t>Neolithic Baalberge group (BAC)?</w:t>
        </w:r>
      </w:moveFrom>
      <w:moveFromRangeEnd w:id="43"/>
    </w:p>
    <w:p w14:paraId="5518588A" w14:textId="77777777" w:rsidR="009C4C56" w:rsidRDefault="009C4C56" w:rsidP="008D61FF">
      <w:pPr>
        <w:rPr>
          <w:rFonts w:ascii="Times New Roman" w:hAnsi="Times New Roman" w:cs="Times New Roman"/>
          <w:lang w:val="en-AU"/>
        </w:rPr>
      </w:pPr>
    </w:p>
    <w:p w14:paraId="09BD2827" w14:textId="44012276" w:rsidR="002E2321" w:rsidRPr="009C4C56" w:rsidRDefault="00751E87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Yes. </w:t>
      </w:r>
      <w:r w:rsidR="00304F88">
        <w:rPr>
          <w:rFonts w:ascii="Times New Roman" w:hAnsi="Times New Roman" w:cs="Times New Roman"/>
          <w:lang w:val="en-AU"/>
        </w:rPr>
        <w:t>This</w:t>
      </w:r>
      <w:r w:rsidR="0045075F">
        <w:rPr>
          <w:rFonts w:ascii="Times New Roman" w:hAnsi="Times New Roman" w:cs="Times New Roman"/>
          <w:lang w:val="en-AU"/>
        </w:rPr>
        <w:t xml:space="preserve"> con</w:t>
      </w:r>
      <w:r w:rsidR="00B83039">
        <w:rPr>
          <w:rFonts w:ascii="Times New Roman" w:hAnsi="Times New Roman" w:cs="Times New Roman"/>
          <w:lang w:val="en-AU"/>
        </w:rPr>
        <w:t>cludes the</w:t>
      </w:r>
      <w:r w:rsidR="00F14575">
        <w:rPr>
          <w:rFonts w:ascii="Times New Roman" w:hAnsi="Times New Roman" w:cs="Times New Roman"/>
          <w:lang w:val="en-AU"/>
        </w:rPr>
        <w:t xml:space="preserve"> </w:t>
      </w:r>
      <w:r w:rsidR="00304F88">
        <w:rPr>
          <w:rFonts w:ascii="Times New Roman" w:hAnsi="Times New Roman" w:cs="Times New Roman"/>
          <w:lang w:val="en-AU"/>
        </w:rPr>
        <w:t xml:space="preserve">homework </w:t>
      </w:r>
      <w:r w:rsidR="00F14575">
        <w:rPr>
          <w:rFonts w:ascii="Times New Roman" w:hAnsi="Times New Roman" w:cs="Times New Roman"/>
          <w:lang w:val="en-AU"/>
        </w:rPr>
        <w:t xml:space="preserve">exercise. </w:t>
      </w:r>
      <w:r w:rsidR="00B83039">
        <w:rPr>
          <w:rFonts w:ascii="Times New Roman" w:hAnsi="Times New Roman" w:cs="Times New Roman"/>
          <w:lang w:val="en-AU"/>
        </w:rPr>
        <w:t xml:space="preserve">Please let me know if there are </w:t>
      </w:r>
      <w:r w:rsidR="00304F88">
        <w:rPr>
          <w:rFonts w:ascii="Times New Roman" w:hAnsi="Times New Roman" w:cs="Times New Roman"/>
          <w:lang w:val="en-AU"/>
        </w:rPr>
        <w:t xml:space="preserve">any </w:t>
      </w:r>
      <w:r w:rsidR="00B83039">
        <w:rPr>
          <w:rFonts w:ascii="Times New Roman" w:hAnsi="Times New Roman" w:cs="Times New Roman"/>
          <w:lang w:val="en-AU"/>
        </w:rPr>
        <w:t xml:space="preserve">questions. </w:t>
      </w:r>
      <w:proofErr w:type="gramStart"/>
      <w:r w:rsidR="00F14575">
        <w:rPr>
          <w:rFonts w:ascii="Times New Roman" w:hAnsi="Times New Roman" w:cs="Times New Roman"/>
          <w:lang w:val="en-AU"/>
        </w:rPr>
        <w:t>Thank you</w:t>
      </w:r>
      <w:proofErr w:type="gramEnd"/>
      <w:r w:rsidR="00F14575">
        <w:rPr>
          <w:rFonts w:ascii="Times New Roman" w:hAnsi="Times New Roman" w:cs="Times New Roman"/>
          <w:lang w:val="en-AU"/>
        </w:rPr>
        <w:t xml:space="preserve">, </w:t>
      </w:r>
      <w:proofErr w:type="gramStart"/>
      <w:r w:rsidR="00F14575">
        <w:rPr>
          <w:rFonts w:ascii="Times New Roman" w:hAnsi="Times New Roman" w:cs="Times New Roman"/>
          <w:lang w:val="en-AU"/>
        </w:rPr>
        <w:t>see you next time</w:t>
      </w:r>
      <w:proofErr w:type="gramEnd"/>
      <w:r w:rsidR="00F14575">
        <w:rPr>
          <w:rFonts w:ascii="Times New Roman" w:hAnsi="Times New Roman" w:cs="Times New Roman"/>
          <w:lang w:val="en-AU"/>
        </w:rPr>
        <w:t>!</w:t>
      </w:r>
    </w:p>
    <w:p w14:paraId="55DFC253" w14:textId="77777777" w:rsidR="00D12E87" w:rsidRDefault="00D12E87" w:rsidP="002E486C">
      <w:pPr>
        <w:tabs>
          <w:tab w:val="left" w:pos="1701"/>
        </w:tabs>
        <w:ind w:leftChars="295" w:left="708"/>
      </w:pPr>
    </w:p>
    <w:sectPr w:rsidR="00D12E87" w:rsidSect="00EB7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26ABE"/>
    <w:multiLevelType w:val="hybridMultilevel"/>
    <w:tmpl w:val="A20044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8782338"/>
    <w:multiLevelType w:val="hybridMultilevel"/>
    <w:tmpl w:val="0F767FA2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716"/>
    <w:rsid w:val="000B4ECD"/>
    <w:rsid w:val="000D7EB7"/>
    <w:rsid w:val="002E2321"/>
    <w:rsid w:val="002E486C"/>
    <w:rsid w:val="00304F88"/>
    <w:rsid w:val="003C4469"/>
    <w:rsid w:val="003E1B25"/>
    <w:rsid w:val="0045075F"/>
    <w:rsid w:val="00483C26"/>
    <w:rsid w:val="00493478"/>
    <w:rsid w:val="004C1D12"/>
    <w:rsid w:val="00511537"/>
    <w:rsid w:val="006104E2"/>
    <w:rsid w:val="00652D49"/>
    <w:rsid w:val="006D0C02"/>
    <w:rsid w:val="006D7F3C"/>
    <w:rsid w:val="00705BE6"/>
    <w:rsid w:val="00745FD7"/>
    <w:rsid w:val="00751E87"/>
    <w:rsid w:val="008003FD"/>
    <w:rsid w:val="008D61FF"/>
    <w:rsid w:val="009C4C56"/>
    <w:rsid w:val="00A2269E"/>
    <w:rsid w:val="00A32843"/>
    <w:rsid w:val="00B54E51"/>
    <w:rsid w:val="00B55B2B"/>
    <w:rsid w:val="00B83039"/>
    <w:rsid w:val="00BE21A3"/>
    <w:rsid w:val="00CB37C1"/>
    <w:rsid w:val="00D00051"/>
    <w:rsid w:val="00D03EF3"/>
    <w:rsid w:val="00D12E87"/>
    <w:rsid w:val="00D27DF8"/>
    <w:rsid w:val="00DF21BF"/>
    <w:rsid w:val="00E23B6B"/>
    <w:rsid w:val="00E51F47"/>
    <w:rsid w:val="00E61EF3"/>
    <w:rsid w:val="00EB7716"/>
    <w:rsid w:val="00F14575"/>
    <w:rsid w:val="00FC46B6"/>
    <w:rsid w:val="00FE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7853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7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77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716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D7F3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7F3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7F3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7F3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7F3C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1E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1EF3"/>
    <w:rPr>
      <w:rFonts w:ascii="Courier New" w:eastAsia="Times New Roman" w:hAnsi="Courier New" w:cs="Courier New"/>
      <w:sz w:val="20"/>
      <w:szCs w:val="20"/>
      <w:lang w:val="en-US" w:eastAsia="zh-CN"/>
    </w:rPr>
  </w:style>
  <w:style w:type="character" w:customStyle="1" w:styleId="pl-smi">
    <w:name w:val="pl-smi"/>
    <w:basedOn w:val="DefaultParagraphFont"/>
    <w:rsid w:val="00E61EF3"/>
  </w:style>
  <w:style w:type="character" w:customStyle="1" w:styleId="pl-s">
    <w:name w:val="pl-s"/>
    <w:basedOn w:val="DefaultParagraphFont"/>
    <w:rsid w:val="00E61EF3"/>
  </w:style>
  <w:style w:type="character" w:customStyle="1" w:styleId="pl-pds">
    <w:name w:val="pl-pds"/>
    <w:basedOn w:val="DefaultParagraphFont"/>
    <w:rsid w:val="00E61EF3"/>
  </w:style>
  <w:style w:type="character" w:styleId="Hyperlink">
    <w:name w:val="Hyperlink"/>
    <w:basedOn w:val="DefaultParagraphFont"/>
    <w:uiPriority w:val="99"/>
    <w:unhideWhenUsed/>
    <w:rsid w:val="00493478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9347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7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77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716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D7F3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7F3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7F3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7F3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7F3C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1E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1EF3"/>
    <w:rPr>
      <w:rFonts w:ascii="Courier New" w:eastAsia="Times New Roman" w:hAnsi="Courier New" w:cs="Courier New"/>
      <w:sz w:val="20"/>
      <w:szCs w:val="20"/>
      <w:lang w:val="en-US" w:eastAsia="zh-CN"/>
    </w:rPr>
  </w:style>
  <w:style w:type="character" w:customStyle="1" w:styleId="pl-smi">
    <w:name w:val="pl-smi"/>
    <w:basedOn w:val="DefaultParagraphFont"/>
    <w:rsid w:val="00E61EF3"/>
  </w:style>
  <w:style w:type="character" w:customStyle="1" w:styleId="pl-s">
    <w:name w:val="pl-s"/>
    <w:basedOn w:val="DefaultParagraphFont"/>
    <w:rsid w:val="00E61EF3"/>
  </w:style>
  <w:style w:type="character" w:customStyle="1" w:styleId="pl-pds">
    <w:name w:val="pl-pds"/>
    <w:basedOn w:val="DefaultParagraphFont"/>
    <w:rsid w:val="00E61EF3"/>
  </w:style>
  <w:style w:type="character" w:styleId="Hyperlink">
    <w:name w:val="Hyperlink"/>
    <w:basedOn w:val="DefaultParagraphFont"/>
    <w:uiPriority w:val="99"/>
    <w:unhideWhenUsed/>
    <w:rsid w:val="00493478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934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26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53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cran.r-project.org/bin/macosx/" TargetMode="External"/><Relationship Id="rId8" Type="http://schemas.openxmlformats.org/officeDocument/2006/relationships/hyperlink" Target="https://cran.r-project.org/bin/windows/base/" TargetMode="External"/><Relationship Id="rId9" Type="http://schemas.openxmlformats.org/officeDocument/2006/relationships/hyperlink" Target="https://github.com/vqv/ggbiplot" TargetMode="External"/><Relationship Id="rId10" Type="http://schemas.openxmlformats.org/officeDocument/2006/relationships/hyperlink" Target="https://stat.ethz.ch/R-manual/R-devel/library/stats/html/princom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EBEE0D-EE1C-BF49-A521-0CC76B683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580</Words>
  <Characters>3309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Yang</dc:creator>
  <cp:keywords/>
  <dc:description/>
  <cp:lastModifiedBy>Melinda Yang</cp:lastModifiedBy>
  <cp:revision>26</cp:revision>
  <dcterms:created xsi:type="dcterms:W3CDTF">2018-06-24T10:45:00Z</dcterms:created>
  <dcterms:modified xsi:type="dcterms:W3CDTF">2018-07-13T01:54:00Z</dcterms:modified>
</cp:coreProperties>
</file>